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5785713"/>
        <w:docPartObj>
          <w:docPartGallery w:val="Cover Pages"/>
          <w:docPartUnique/>
        </w:docPartObj>
      </w:sdtPr>
      <w:sdtEndPr/>
      <w:sdtContent>
        <w:p w14:paraId="3C1D1314" w14:textId="3061D680" w:rsidR="000B425B" w:rsidRDefault="000B425B">
          <w:r>
            <w:rPr>
              <w:noProof/>
            </w:rPr>
            <mc:AlternateContent>
              <mc:Choice Requires="wpg">
                <w:drawing>
                  <wp:anchor distT="0" distB="0" distL="114300" distR="114300" simplePos="0" relativeHeight="251662336" behindDoc="0" locked="0" layoutInCell="1" allowOverlap="1" wp14:anchorId="4271AB46" wp14:editId="1DC481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2BB0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830FF2" wp14:editId="346EC05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7266C6" w14:textId="5F3E85BC" w:rsidR="000F0507" w:rsidRDefault="003A2C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0507">
                                      <w:rPr>
                                        <w:caps/>
                                        <w:color w:val="4472C4" w:themeColor="accent1"/>
                                        <w:sz w:val="64"/>
                                        <w:szCs w:val="64"/>
                                      </w:rPr>
                                      <w:t>Confidential</w:t>
                                    </w:r>
                                  </w:sdtContent>
                                </w:sdt>
                              </w:p>
                              <w:p w14:paraId="55F9001D" w14:textId="77777777" w:rsidR="000F0507" w:rsidRDefault="000F0507" w:rsidP="000B425B">
                                <w:pPr>
                                  <w:pStyle w:val="Title"/>
                                </w:pPr>
                                <w:r>
                                  <w:t xml:space="preserve">DNN Parser </w:t>
                                </w:r>
                              </w:p>
                              <w:p w14:paraId="7B2CACF5" w14:textId="7B67E363" w:rsidR="000F0507" w:rsidRDefault="000F0507" w:rsidP="000B425B">
                                <w:pPr>
                                  <w:pStyle w:val="Title"/>
                                </w:pPr>
                                <w:r>
                                  <w:t>Design</w:t>
                                </w:r>
                              </w:p>
                              <w:p w14:paraId="04DD629F" w14:textId="4028E02B" w:rsidR="000F0507" w:rsidRDefault="000F0507" w:rsidP="000B425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830FF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97266C6" w14:textId="5F3E85BC" w:rsidR="000F0507" w:rsidRDefault="007C0C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F0507">
                                <w:rPr>
                                  <w:caps/>
                                  <w:color w:val="4472C4" w:themeColor="accent1"/>
                                  <w:sz w:val="64"/>
                                  <w:szCs w:val="64"/>
                                </w:rPr>
                                <w:t>Confidential</w:t>
                              </w:r>
                            </w:sdtContent>
                          </w:sdt>
                        </w:p>
                        <w:p w14:paraId="55F9001D" w14:textId="77777777" w:rsidR="000F0507" w:rsidRDefault="000F0507" w:rsidP="000B425B">
                          <w:pPr>
                            <w:pStyle w:val="Title"/>
                          </w:pPr>
                          <w:r>
                            <w:t xml:space="preserve">DNN Parser </w:t>
                          </w:r>
                        </w:p>
                        <w:p w14:paraId="7B2CACF5" w14:textId="7B67E363" w:rsidR="000F0507" w:rsidRDefault="000F0507" w:rsidP="000B425B">
                          <w:pPr>
                            <w:pStyle w:val="Title"/>
                          </w:pPr>
                          <w:r>
                            <w:t>Design</w:t>
                          </w:r>
                        </w:p>
                        <w:p w14:paraId="04DD629F" w14:textId="4028E02B" w:rsidR="000F0507" w:rsidRDefault="000F0507" w:rsidP="000B425B">
                          <w:pPr>
                            <w:jc w:val="right"/>
                            <w:rPr>
                              <w:smallCaps/>
                              <w:color w:val="404040" w:themeColor="text1" w:themeTint="BF"/>
                              <w:sz w:val="36"/>
                              <w:szCs w:val="36"/>
                            </w:rPr>
                          </w:pPr>
                        </w:p>
                      </w:txbxContent>
                    </v:textbox>
                    <w10:wrap type="square" anchorx="page" anchory="page"/>
                  </v:shape>
                </w:pict>
              </mc:Fallback>
            </mc:AlternateContent>
          </w:r>
        </w:p>
        <w:p w14:paraId="35B440EA" w14:textId="6B561A0D" w:rsidR="000B425B" w:rsidRDefault="000B425B">
          <w:r>
            <w:br w:type="page"/>
          </w:r>
        </w:p>
      </w:sdtContent>
    </w:sdt>
    <w:sdt>
      <w:sdtPr>
        <w:rPr>
          <w:rFonts w:ascii="Times New Roman" w:eastAsiaTheme="minorEastAsia" w:hAnsi="Times New Roman" w:cstheme="minorBidi"/>
          <w:color w:val="auto"/>
          <w:sz w:val="22"/>
          <w:szCs w:val="22"/>
          <w:lang w:eastAsia="ja-JP"/>
        </w:rPr>
        <w:id w:val="-840690833"/>
        <w:docPartObj>
          <w:docPartGallery w:val="Table of Contents"/>
          <w:docPartUnique/>
        </w:docPartObj>
      </w:sdtPr>
      <w:sdtEndPr>
        <w:rPr>
          <w:b/>
          <w:bCs/>
          <w:noProof/>
        </w:rPr>
      </w:sdtEndPr>
      <w:sdtContent>
        <w:p w14:paraId="3F0B134D" w14:textId="5E43B7E5" w:rsidR="00F73C54" w:rsidRDefault="00F73C54">
          <w:pPr>
            <w:pStyle w:val="TOCHeading"/>
          </w:pPr>
          <w:r>
            <w:t>Table of Contents</w:t>
          </w:r>
        </w:p>
        <w:p w14:paraId="20A514FF" w14:textId="770F06BB" w:rsidR="00CA56FD" w:rsidRDefault="00F73C54">
          <w:pPr>
            <w:pStyle w:val="TOC1"/>
            <w:rPr>
              <w:rFonts w:asciiTheme="minorHAnsi" w:hAnsiTheme="minorHAnsi"/>
              <w:noProof/>
              <w:lang w:eastAsia="en-US"/>
            </w:rPr>
          </w:pPr>
          <w:r>
            <w:fldChar w:fldCharType="begin"/>
          </w:r>
          <w:r>
            <w:instrText xml:space="preserve"> TOC \o "1-3" \h \z \u </w:instrText>
          </w:r>
          <w:r>
            <w:fldChar w:fldCharType="separate"/>
          </w:r>
          <w:hyperlink w:anchor="_Toc75440663" w:history="1">
            <w:r w:rsidR="00CA56FD" w:rsidRPr="008D2C4B">
              <w:rPr>
                <w:rStyle w:val="Hyperlink"/>
                <w:noProof/>
              </w:rPr>
              <w:t>2</w:t>
            </w:r>
            <w:r w:rsidR="00CA56FD">
              <w:rPr>
                <w:rFonts w:asciiTheme="minorHAnsi" w:hAnsiTheme="minorHAnsi"/>
                <w:noProof/>
                <w:lang w:eastAsia="en-US"/>
              </w:rPr>
              <w:tab/>
            </w:r>
            <w:r w:rsidR="00CA56FD" w:rsidRPr="008D2C4B">
              <w:rPr>
                <w:rStyle w:val="Hyperlink"/>
                <w:noProof/>
              </w:rPr>
              <w:t>References</w:t>
            </w:r>
            <w:r w:rsidR="00CA56FD">
              <w:rPr>
                <w:noProof/>
                <w:webHidden/>
              </w:rPr>
              <w:tab/>
            </w:r>
            <w:r w:rsidR="00CA56FD">
              <w:rPr>
                <w:noProof/>
                <w:webHidden/>
              </w:rPr>
              <w:fldChar w:fldCharType="begin"/>
            </w:r>
            <w:r w:rsidR="00CA56FD">
              <w:rPr>
                <w:noProof/>
                <w:webHidden/>
              </w:rPr>
              <w:instrText xml:space="preserve"> PAGEREF _Toc75440663 \h </w:instrText>
            </w:r>
            <w:r w:rsidR="00CA56FD">
              <w:rPr>
                <w:noProof/>
                <w:webHidden/>
              </w:rPr>
            </w:r>
            <w:r w:rsidR="00CA56FD">
              <w:rPr>
                <w:noProof/>
                <w:webHidden/>
              </w:rPr>
              <w:fldChar w:fldCharType="separate"/>
            </w:r>
            <w:r w:rsidR="00CA56FD">
              <w:rPr>
                <w:noProof/>
                <w:webHidden/>
              </w:rPr>
              <w:t>2</w:t>
            </w:r>
            <w:r w:rsidR="00CA56FD">
              <w:rPr>
                <w:noProof/>
                <w:webHidden/>
              </w:rPr>
              <w:fldChar w:fldCharType="end"/>
            </w:r>
          </w:hyperlink>
        </w:p>
        <w:p w14:paraId="7823342E" w14:textId="171F02AE" w:rsidR="00CA56FD" w:rsidRDefault="003A2C8F">
          <w:pPr>
            <w:pStyle w:val="TOC1"/>
            <w:rPr>
              <w:rFonts w:asciiTheme="minorHAnsi" w:hAnsiTheme="minorHAnsi"/>
              <w:noProof/>
              <w:lang w:eastAsia="en-US"/>
            </w:rPr>
          </w:pPr>
          <w:hyperlink w:anchor="_Toc75440664" w:history="1">
            <w:r w:rsidR="00CA56FD" w:rsidRPr="008D2C4B">
              <w:rPr>
                <w:rStyle w:val="Hyperlink"/>
                <w:noProof/>
              </w:rPr>
              <w:t>3</w:t>
            </w:r>
            <w:r w:rsidR="00CA56FD">
              <w:rPr>
                <w:rFonts w:asciiTheme="minorHAnsi" w:hAnsiTheme="minorHAnsi"/>
                <w:noProof/>
                <w:lang w:eastAsia="en-US"/>
              </w:rPr>
              <w:tab/>
            </w:r>
            <w:r w:rsidR="00CA56FD" w:rsidRPr="008D2C4B">
              <w:rPr>
                <w:rStyle w:val="Hyperlink"/>
                <w:noProof/>
              </w:rPr>
              <w:t>Purpose</w:t>
            </w:r>
            <w:r w:rsidR="00CA56FD">
              <w:rPr>
                <w:noProof/>
                <w:webHidden/>
              </w:rPr>
              <w:tab/>
            </w:r>
            <w:r w:rsidR="00CA56FD">
              <w:rPr>
                <w:noProof/>
                <w:webHidden/>
              </w:rPr>
              <w:fldChar w:fldCharType="begin"/>
            </w:r>
            <w:r w:rsidR="00CA56FD">
              <w:rPr>
                <w:noProof/>
                <w:webHidden/>
              </w:rPr>
              <w:instrText xml:space="preserve"> PAGEREF _Toc75440664 \h </w:instrText>
            </w:r>
            <w:r w:rsidR="00CA56FD">
              <w:rPr>
                <w:noProof/>
                <w:webHidden/>
              </w:rPr>
            </w:r>
            <w:r w:rsidR="00CA56FD">
              <w:rPr>
                <w:noProof/>
                <w:webHidden/>
              </w:rPr>
              <w:fldChar w:fldCharType="separate"/>
            </w:r>
            <w:r w:rsidR="00CA56FD">
              <w:rPr>
                <w:noProof/>
                <w:webHidden/>
              </w:rPr>
              <w:t>3</w:t>
            </w:r>
            <w:r w:rsidR="00CA56FD">
              <w:rPr>
                <w:noProof/>
                <w:webHidden/>
              </w:rPr>
              <w:fldChar w:fldCharType="end"/>
            </w:r>
          </w:hyperlink>
        </w:p>
        <w:p w14:paraId="7995C13B" w14:textId="320CB87C" w:rsidR="00CA56FD" w:rsidRDefault="003A2C8F">
          <w:pPr>
            <w:pStyle w:val="TOC1"/>
            <w:rPr>
              <w:rFonts w:asciiTheme="minorHAnsi" w:hAnsiTheme="minorHAnsi"/>
              <w:noProof/>
              <w:lang w:eastAsia="en-US"/>
            </w:rPr>
          </w:pPr>
          <w:hyperlink w:anchor="_Toc75440665" w:history="1">
            <w:r w:rsidR="00CA56FD" w:rsidRPr="008D2C4B">
              <w:rPr>
                <w:rStyle w:val="Hyperlink"/>
                <w:noProof/>
              </w:rPr>
              <w:t>4</w:t>
            </w:r>
            <w:r w:rsidR="00CA56FD">
              <w:rPr>
                <w:rFonts w:asciiTheme="minorHAnsi" w:hAnsiTheme="minorHAnsi"/>
                <w:noProof/>
                <w:lang w:eastAsia="en-US"/>
              </w:rPr>
              <w:tab/>
            </w:r>
            <w:r w:rsidR="00CA56FD" w:rsidRPr="008D2C4B">
              <w:rPr>
                <w:rStyle w:val="Hyperlink"/>
                <w:noProof/>
              </w:rPr>
              <w:t>Background</w:t>
            </w:r>
            <w:r w:rsidR="00CA56FD">
              <w:rPr>
                <w:noProof/>
                <w:webHidden/>
              </w:rPr>
              <w:tab/>
            </w:r>
            <w:r w:rsidR="00CA56FD">
              <w:rPr>
                <w:noProof/>
                <w:webHidden/>
              </w:rPr>
              <w:fldChar w:fldCharType="begin"/>
            </w:r>
            <w:r w:rsidR="00CA56FD">
              <w:rPr>
                <w:noProof/>
                <w:webHidden/>
              </w:rPr>
              <w:instrText xml:space="preserve"> PAGEREF _Toc75440665 \h </w:instrText>
            </w:r>
            <w:r w:rsidR="00CA56FD">
              <w:rPr>
                <w:noProof/>
                <w:webHidden/>
              </w:rPr>
            </w:r>
            <w:r w:rsidR="00CA56FD">
              <w:rPr>
                <w:noProof/>
                <w:webHidden/>
              </w:rPr>
              <w:fldChar w:fldCharType="separate"/>
            </w:r>
            <w:r w:rsidR="00CA56FD">
              <w:rPr>
                <w:noProof/>
                <w:webHidden/>
              </w:rPr>
              <w:t>3</w:t>
            </w:r>
            <w:r w:rsidR="00CA56FD">
              <w:rPr>
                <w:noProof/>
                <w:webHidden/>
              </w:rPr>
              <w:fldChar w:fldCharType="end"/>
            </w:r>
          </w:hyperlink>
        </w:p>
        <w:p w14:paraId="0122E80D" w14:textId="1076E303" w:rsidR="00CA56FD" w:rsidRDefault="003A2C8F">
          <w:pPr>
            <w:pStyle w:val="TOC1"/>
            <w:rPr>
              <w:rFonts w:asciiTheme="minorHAnsi" w:hAnsiTheme="minorHAnsi"/>
              <w:noProof/>
              <w:lang w:eastAsia="en-US"/>
            </w:rPr>
          </w:pPr>
          <w:hyperlink w:anchor="_Toc75440666" w:history="1">
            <w:r w:rsidR="00CA56FD" w:rsidRPr="008D2C4B">
              <w:rPr>
                <w:rStyle w:val="Hyperlink"/>
                <w:noProof/>
              </w:rPr>
              <w:t>5</w:t>
            </w:r>
            <w:r w:rsidR="00CA56FD">
              <w:rPr>
                <w:rFonts w:asciiTheme="minorHAnsi" w:hAnsiTheme="minorHAnsi"/>
                <w:noProof/>
                <w:lang w:eastAsia="en-US"/>
              </w:rPr>
              <w:tab/>
            </w:r>
            <w:r w:rsidR="00CA56FD" w:rsidRPr="008D2C4B">
              <w:rPr>
                <w:rStyle w:val="Hyperlink"/>
                <w:noProof/>
              </w:rPr>
              <w:t>Overview</w:t>
            </w:r>
            <w:r w:rsidR="00CA56FD">
              <w:rPr>
                <w:noProof/>
                <w:webHidden/>
              </w:rPr>
              <w:tab/>
            </w:r>
            <w:r w:rsidR="00CA56FD">
              <w:rPr>
                <w:noProof/>
                <w:webHidden/>
              </w:rPr>
              <w:fldChar w:fldCharType="begin"/>
            </w:r>
            <w:r w:rsidR="00CA56FD">
              <w:rPr>
                <w:noProof/>
                <w:webHidden/>
              </w:rPr>
              <w:instrText xml:space="preserve"> PAGEREF _Toc75440666 \h </w:instrText>
            </w:r>
            <w:r w:rsidR="00CA56FD">
              <w:rPr>
                <w:noProof/>
                <w:webHidden/>
              </w:rPr>
            </w:r>
            <w:r w:rsidR="00CA56FD">
              <w:rPr>
                <w:noProof/>
                <w:webHidden/>
              </w:rPr>
              <w:fldChar w:fldCharType="separate"/>
            </w:r>
            <w:r w:rsidR="00CA56FD">
              <w:rPr>
                <w:noProof/>
                <w:webHidden/>
              </w:rPr>
              <w:t>3</w:t>
            </w:r>
            <w:r w:rsidR="00CA56FD">
              <w:rPr>
                <w:noProof/>
                <w:webHidden/>
              </w:rPr>
              <w:fldChar w:fldCharType="end"/>
            </w:r>
          </w:hyperlink>
        </w:p>
        <w:p w14:paraId="332CF8B1" w14:textId="5CC4B28C" w:rsidR="00CA56FD" w:rsidRDefault="003A2C8F">
          <w:pPr>
            <w:pStyle w:val="TOC1"/>
            <w:rPr>
              <w:rFonts w:asciiTheme="minorHAnsi" w:hAnsiTheme="minorHAnsi"/>
              <w:noProof/>
              <w:lang w:eastAsia="en-US"/>
            </w:rPr>
          </w:pPr>
          <w:hyperlink w:anchor="_Toc75440667" w:history="1">
            <w:r w:rsidR="00CA56FD" w:rsidRPr="008D2C4B">
              <w:rPr>
                <w:rStyle w:val="Hyperlink"/>
                <w:noProof/>
              </w:rPr>
              <w:t>6</w:t>
            </w:r>
            <w:r w:rsidR="00CA56FD">
              <w:rPr>
                <w:rFonts w:asciiTheme="minorHAnsi" w:hAnsiTheme="minorHAnsi"/>
                <w:noProof/>
                <w:lang w:eastAsia="en-US"/>
              </w:rPr>
              <w:tab/>
            </w:r>
            <w:r w:rsidR="00CA56FD" w:rsidRPr="008D2C4B">
              <w:rPr>
                <w:rStyle w:val="Hyperlink"/>
                <w:noProof/>
              </w:rPr>
              <w:t>Configuration File</w:t>
            </w:r>
            <w:r w:rsidR="00CA56FD">
              <w:rPr>
                <w:noProof/>
                <w:webHidden/>
              </w:rPr>
              <w:tab/>
            </w:r>
            <w:r w:rsidR="00CA56FD">
              <w:rPr>
                <w:noProof/>
                <w:webHidden/>
              </w:rPr>
              <w:fldChar w:fldCharType="begin"/>
            </w:r>
            <w:r w:rsidR="00CA56FD">
              <w:rPr>
                <w:noProof/>
                <w:webHidden/>
              </w:rPr>
              <w:instrText xml:space="preserve"> PAGEREF _Toc75440667 \h </w:instrText>
            </w:r>
            <w:r w:rsidR="00CA56FD">
              <w:rPr>
                <w:noProof/>
                <w:webHidden/>
              </w:rPr>
            </w:r>
            <w:r w:rsidR="00CA56FD">
              <w:rPr>
                <w:noProof/>
                <w:webHidden/>
              </w:rPr>
              <w:fldChar w:fldCharType="separate"/>
            </w:r>
            <w:r w:rsidR="00CA56FD">
              <w:rPr>
                <w:noProof/>
                <w:webHidden/>
              </w:rPr>
              <w:t>4</w:t>
            </w:r>
            <w:r w:rsidR="00CA56FD">
              <w:rPr>
                <w:noProof/>
                <w:webHidden/>
              </w:rPr>
              <w:fldChar w:fldCharType="end"/>
            </w:r>
          </w:hyperlink>
        </w:p>
        <w:p w14:paraId="5F4D5A18" w14:textId="0B887D57" w:rsidR="00CA56FD" w:rsidRDefault="003A2C8F">
          <w:pPr>
            <w:pStyle w:val="TOC2"/>
            <w:tabs>
              <w:tab w:val="left" w:pos="880"/>
              <w:tab w:val="right" w:leader="dot" w:pos="9350"/>
            </w:tabs>
            <w:rPr>
              <w:rFonts w:asciiTheme="minorHAnsi" w:hAnsiTheme="minorHAnsi"/>
              <w:noProof/>
              <w:lang w:eastAsia="en-US"/>
            </w:rPr>
          </w:pPr>
          <w:hyperlink w:anchor="_Toc75440668" w:history="1">
            <w:r w:rsidR="00CA56FD" w:rsidRPr="008D2C4B">
              <w:rPr>
                <w:rStyle w:val="Hyperlink"/>
                <w:noProof/>
              </w:rPr>
              <w:t>6.1</w:t>
            </w:r>
            <w:r w:rsidR="00CA56FD">
              <w:rPr>
                <w:rFonts w:asciiTheme="minorHAnsi" w:hAnsiTheme="minorHAnsi"/>
                <w:noProof/>
                <w:lang w:eastAsia="en-US"/>
              </w:rPr>
              <w:tab/>
            </w:r>
            <w:r w:rsidR="00CA56FD" w:rsidRPr="008D2C4B">
              <w:rPr>
                <w:rStyle w:val="Hyperlink"/>
                <w:noProof/>
              </w:rPr>
              <w:t>Command Line Override</w:t>
            </w:r>
            <w:r w:rsidR="00CA56FD">
              <w:rPr>
                <w:noProof/>
                <w:webHidden/>
              </w:rPr>
              <w:tab/>
            </w:r>
            <w:r w:rsidR="00CA56FD">
              <w:rPr>
                <w:noProof/>
                <w:webHidden/>
              </w:rPr>
              <w:fldChar w:fldCharType="begin"/>
            </w:r>
            <w:r w:rsidR="00CA56FD">
              <w:rPr>
                <w:noProof/>
                <w:webHidden/>
              </w:rPr>
              <w:instrText xml:space="preserve"> PAGEREF _Toc75440668 \h </w:instrText>
            </w:r>
            <w:r w:rsidR="00CA56FD">
              <w:rPr>
                <w:noProof/>
                <w:webHidden/>
              </w:rPr>
            </w:r>
            <w:r w:rsidR="00CA56FD">
              <w:rPr>
                <w:noProof/>
                <w:webHidden/>
              </w:rPr>
              <w:fldChar w:fldCharType="separate"/>
            </w:r>
            <w:r w:rsidR="00CA56FD">
              <w:rPr>
                <w:noProof/>
                <w:webHidden/>
              </w:rPr>
              <w:t>6</w:t>
            </w:r>
            <w:r w:rsidR="00CA56FD">
              <w:rPr>
                <w:noProof/>
                <w:webHidden/>
              </w:rPr>
              <w:fldChar w:fldCharType="end"/>
            </w:r>
          </w:hyperlink>
        </w:p>
        <w:p w14:paraId="35862E1D" w14:textId="77EDCCA0" w:rsidR="00CA56FD" w:rsidRDefault="003A2C8F">
          <w:pPr>
            <w:pStyle w:val="TOC1"/>
            <w:rPr>
              <w:rFonts w:asciiTheme="minorHAnsi" w:hAnsiTheme="minorHAnsi"/>
              <w:noProof/>
              <w:lang w:eastAsia="en-US"/>
            </w:rPr>
          </w:pPr>
          <w:hyperlink w:anchor="_Toc75440669" w:history="1">
            <w:r w:rsidR="00CA56FD" w:rsidRPr="008D2C4B">
              <w:rPr>
                <w:rStyle w:val="Hyperlink"/>
                <w:noProof/>
              </w:rPr>
              <w:t>7</w:t>
            </w:r>
            <w:r w:rsidR="00CA56FD">
              <w:rPr>
                <w:rFonts w:asciiTheme="minorHAnsi" w:hAnsiTheme="minorHAnsi"/>
                <w:noProof/>
                <w:lang w:eastAsia="en-US"/>
              </w:rPr>
              <w:tab/>
            </w:r>
            <w:r w:rsidR="00CA56FD" w:rsidRPr="008D2C4B">
              <w:rPr>
                <w:rStyle w:val="Hyperlink"/>
                <w:noProof/>
              </w:rPr>
              <w:t>Input Reader</w:t>
            </w:r>
            <w:r w:rsidR="00CA56FD">
              <w:rPr>
                <w:noProof/>
                <w:webHidden/>
              </w:rPr>
              <w:tab/>
            </w:r>
            <w:r w:rsidR="00CA56FD">
              <w:rPr>
                <w:noProof/>
                <w:webHidden/>
              </w:rPr>
              <w:fldChar w:fldCharType="begin"/>
            </w:r>
            <w:r w:rsidR="00CA56FD">
              <w:rPr>
                <w:noProof/>
                <w:webHidden/>
              </w:rPr>
              <w:instrText xml:space="preserve"> PAGEREF _Toc75440669 \h </w:instrText>
            </w:r>
            <w:r w:rsidR="00CA56FD">
              <w:rPr>
                <w:noProof/>
                <w:webHidden/>
              </w:rPr>
            </w:r>
            <w:r w:rsidR="00CA56FD">
              <w:rPr>
                <w:noProof/>
                <w:webHidden/>
              </w:rPr>
              <w:fldChar w:fldCharType="separate"/>
            </w:r>
            <w:r w:rsidR="00CA56FD">
              <w:rPr>
                <w:noProof/>
                <w:webHidden/>
              </w:rPr>
              <w:t>6</w:t>
            </w:r>
            <w:r w:rsidR="00CA56FD">
              <w:rPr>
                <w:noProof/>
                <w:webHidden/>
              </w:rPr>
              <w:fldChar w:fldCharType="end"/>
            </w:r>
          </w:hyperlink>
        </w:p>
        <w:p w14:paraId="77A3D32B" w14:textId="675D03F7" w:rsidR="00CA56FD" w:rsidRDefault="003A2C8F">
          <w:pPr>
            <w:pStyle w:val="TOC2"/>
            <w:tabs>
              <w:tab w:val="left" w:pos="880"/>
              <w:tab w:val="right" w:leader="dot" w:pos="9350"/>
            </w:tabs>
            <w:rPr>
              <w:rFonts w:asciiTheme="minorHAnsi" w:hAnsiTheme="minorHAnsi"/>
              <w:noProof/>
              <w:lang w:eastAsia="en-US"/>
            </w:rPr>
          </w:pPr>
          <w:hyperlink w:anchor="_Toc75440670" w:history="1">
            <w:r w:rsidR="00CA56FD" w:rsidRPr="008D2C4B">
              <w:rPr>
                <w:rStyle w:val="Hyperlink"/>
                <w:noProof/>
              </w:rPr>
              <w:t>7.1</w:t>
            </w:r>
            <w:r w:rsidR="00CA56FD">
              <w:rPr>
                <w:rFonts w:asciiTheme="minorHAnsi" w:hAnsiTheme="minorHAnsi"/>
                <w:noProof/>
                <w:lang w:eastAsia="en-US"/>
              </w:rPr>
              <w:tab/>
            </w:r>
            <w:r w:rsidR="00CA56FD" w:rsidRPr="008D2C4B">
              <w:rPr>
                <w:rStyle w:val="Hyperlink"/>
                <w:noProof/>
              </w:rPr>
              <w:t>TFLite</w:t>
            </w:r>
            <w:r w:rsidR="00CA56FD">
              <w:rPr>
                <w:noProof/>
                <w:webHidden/>
              </w:rPr>
              <w:tab/>
            </w:r>
            <w:r w:rsidR="00CA56FD">
              <w:rPr>
                <w:noProof/>
                <w:webHidden/>
              </w:rPr>
              <w:fldChar w:fldCharType="begin"/>
            </w:r>
            <w:r w:rsidR="00CA56FD">
              <w:rPr>
                <w:noProof/>
                <w:webHidden/>
              </w:rPr>
              <w:instrText xml:space="preserve"> PAGEREF _Toc75440670 \h </w:instrText>
            </w:r>
            <w:r w:rsidR="00CA56FD">
              <w:rPr>
                <w:noProof/>
                <w:webHidden/>
              </w:rPr>
            </w:r>
            <w:r w:rsidR="00CA56FD">
              <w:rPr>
                <w:noProof/>
                <w:webHidden/>
              </w:rPr>
              <w:fldChar w:fldCharType="separate"/>
            </w:r>
            <w:r w:rsidR="00CA56FD">
              <w:rPr>
                <w:noProof/>
                <w:webHidden/>
              </w:rPr>
              <w:t>6</w:t>
            </w:r>
            <w:r w:rsidR="00CA56FD">
              <w:rPr>
                <w:noProof/>
                <w:webHidden/>
              </w:rPr>
              <w:fldChar w:fldCharType="end"/>
            </w:r>
          </w:hyperlink>
        </w:p>
        <w:p w14:paraId="62E90125" w14:textId="68FA5C9F" w:rsidR="00CA56FD" w:rsidRDefault="003A2C8F">
          <w:pPr>
            <w:pStyle w:val="TOC2"/>
            <w:tabs>
              <w:tab w:val="left" w:pos="880"/>
              <w:tab w:val="right" w:leader="dot" w:pos="9350"/>
            </w:tabs>
            <w:rPr>
              <w:rFonts w:asciiTheme="minorHAnsi" w:hAnsiTheme="minorHAnsi"/>
              <w:noProof/>
              <w:lang w:eastAsia="en-US"/>
            </w:rPr>
          </w:pPr>
          <w:hyperlink w:anchor="_Toc75440671" w:history="1">
            <w:r w:rsidR="00CA56FD" w:rsidRPr="008D2C4B">
              <w:rPr>
                <w:rStyle w:val="Hyperlink"/>
                <w:noProof/>
              </w:rPr>
              <w:t>7.2</w:t>
            </w:r>
            <w:r w:rsidR="00CA56FD">
              <w:rPr>
                <w:rFonts w:asciiTheme="minorHAnsi" w:hAnsiTheme="minorHAnsi"/>
                <w:noProof/>
                <w:lang w:eastAsia="en-US"/>
              </w:rPr>
              <w:tab/>
            </w:r>
            <w:r w:rsidR="00CA56FD" w:rsidRPr="008D2C4B">
              <w:rPr>
                <w:rStyle w:val="Hyperlink"/>
                <w:noProof/>
              </w:rPr>
              <w:t>PyTorch</w:t>
            </w:r>
            <w:r w:rsidR="00CA56FD">
              <w:rPr>
                <w:noProof/>
                <w:webHidden/>
              </w:rPr>
              <w:tab/>
            </w:r>
            <w:r w:rsidR="00CA56FD">
              <w:rPr>
                <w:noProof/>
                <w:webHidden/>
              </w:rPr>
              <w:fldChar w:fldCharType="begin"/>
            </w:r>
            <w:r w:rsidR="00CA56FD">
              <w:rPr>
                <w:noProof/>
                <w:webHidden/>
              </w:rPr>
              <w:instrText xml:space="preserve"> PAGEREF _Toc75440671 \h </w:instrText>
            </w:r>
            <w:r w:rsidR="00CA56FD">
              <w:rPr>
                <w:noProof/>
                <w:webHidden/>
              </w:rPr>
            </w:r>
            <w:r w:rsidR="00CA56FD">
              <w:rPr>
                <w:noProof/>
                <w:webHidden/>
              </w:rPr>
              <w:fldChar w:fldCharType="separate"/>
            </w:r>
            <w:r w:rsidR="00CA56FD">
              <w:rPr>
                <w:noProof/>
                <w:webHidden/>
              </w:rPr>
              <w:t>7</w:t>
            </w:r>
            <w:r w:rsidR="00CA56FD">
              <w:rPr>
                <w:noProof/>
                <w:webHidden/>
              </w:rPr>
              <w:fldChar w:fldCharType="end"/>
            </w:r>
          </w:hyperlink>
        </w:p>
        <w:p w14:paraId="1FDDD145" w14:textId="2E3B27AF" w:rsidR="00CA56FD" w:rsidRDefault="003A2C8F">
          <w:pPr>
            <w:pStyle w:val="TOC2"/>
            <w:tabs>
              <w:tab w:val="left" w:pos="880"/>
              <w:tab w:val="right" w:leader="dot" w:pos="9350"/>
            </w:tabs>
            <w:rPr>
              <w:rFonts w:asciiTheme="minorHAnsi" w:hAnsiTheme="minorHAnsi"/>
              <w:noProof/>
              <w:lang w:eastAsia="en-US"/>
            </w:rPr>
          </w:pPr>
          <w:hyperlink w:anchor="_Toc75440672" w:history="1">
            <w:r w:rsidR="00CA56FD" w:rsidRPr="008D2C4B">
              <w:rPr>
                <w:rStyle w:val="Hyperlink"/>
                <w:noProof/>
              </w:rPr>
              <w:t>7.3</w:t>
            </w:r>
            <w:r w:rsidR="00CA56FD">
              <w:rPr>
                <w:rFonts w:asciiTheme="minorHAnsi" w:hAnsiTheme="minorHAnsi"/>
                <w:noProof/>
                <w:lang w:eastAsia="en-US"/>
              </w:rPr>
              <w:tab/>
            </w:r>
            <w:r w:rsidR="00CA56FD" w:rsidRPr="008D2C4B">
              <w:rPr>
                <w:rStyle w:val="Hyperlink"/>
                <w:noProof/>
              </w:rPr>
              <w:t>Output Dictionary</w:t>
            </w:r>
            <w:r w:rsidR="00CA56FD">
              <w:rPr>
                <w:noProof/>
                <w:webHidden/>
              </w:rPr>
              <w:tab/>
            </w:r>
            <w:r w:rsidR="00CA56FD">
              <w:rPr>
                <w:noProof/>
                <w:webHidden/>
              </w:rPr>
              <w:fldChar w:fldCharType="begin"/>
            </w:r>
            <w:r w:rsidR="00CA56FD">
              <w:rPr>
                <w:noProof/>
                <w:webHidden/>
              </w:rPr>
              <w:instrText xml:space="preserve"> PAGEREF _Toc75440672 \h </w:instrText>
            </w:r>
            <w:r w:rsidR="00CA56FD">
              <w:rPr>
                <w:noProof/>
                <w:webHidden/>
              </w:rPr>
            </w:r>
            <w:r w:rsidR="00CA56FD">
              <w:rPr>
                <w:noProof/>
                <w:webHidden/>
              </w:rPr>
              <w:fldChar w:fldCharType="separate"/>
            </w:r>
            <w:r w:rsidR="00CA56FD">
              <w:rPr>
                <w:noProof/>
                <w:webHidden/>
              </w:rPr>
              <w:t>7</w:t>
            </w:r>
            <w:r w:rsidR="00CA56FD">
              <w:rPr>
                <w:noProof/>
                <w:webHidden/>
              </w:rPr>
              <w:fldChar w:fldCharType="end"/>
            </w:r>
          </w:hyperlink>
        </w:p>
        <w:p w14:paraId="1BB1FBF7" w14:textId="79A3C3DA" w:rsidR="00CA56FD" w:rsidRDefault="003A2C8F">
          <w:pPr>
            <w:pStyle w:val="TOC1"/>
            <w:rPr>
              <w:rFonts w:asciiTheme="minorHAnsi" w:hAnsiTheme="minorHAnsi"/>
              <w:noProof/>
              <w:lang w:eastAsia="en-US"/>
            </w:rPr>
          </w:pPr>
          <w:hyperlink w:anchor="_Toc75440673" w:history="1">
            <w:r w:rsidR="00CA56FD" w:rsidRPr="008D2C4B">
              <w:rPr>
                <w:rStyle w:val="Hyperlink"/>
                <w:noProof/>
              </w:rPr>
              <w:t>8</w:t>
            </w:r>
            <w:r w:rsidR="00CA56FD">
              <w:rPr>
                <w:rFonts w:asciiTheme="minorHAnsi" w:hAnsiTheme="minorHAnsi"/>
                <w:noProof/>
                <w:lang w:eastAsia="en-US"/>
              </w:rPr>
              <w:tab/>
            </w:r>
            <w:r w:rsidR="00CA56FD" w:rsidRPr="008D2C4B">
              <w:rPr>
                <w:rStyle w:val="Hyperlink"/>
                <w:noProof/>
              </w:rPr>
              <w:t>DNN Processing</w:t>
            </w:r>
            <w:r w:rsidR="00CA56FD">
              <w:rPr>
                <w:noProof/>
                <w:webHidden/>
              </w:rPr>
              <w:tab/>
            </w:r>
            <w:r w:rsidR="00CA56FD">
              <w:rPr>
                <w:noProof/>
                <w:webHidden/>
              </w:rPr>
              <w:fldChar w:fldCharType="begin"/>
            </w:r>
            <w:r w:rsidR="00CA56FD">
              <w:rPr>
                <w:noProof/>
                <w:webHidden/>
              </w:rPr>
              <w:instrText xml:space="preserve"> PAGEREF _Toc75440673 \h </w:instrText>
            </w:r>
            <w:r w:rsidR="00CA56FD">
              <w:rPr>
                <w:noProof/>
                <w:webHidden/>
              </w:rPr>
            </w:r>
            <w:r w:rsidR="00CA56FD">
              <w:rPr>
                <w:noProof/>
                <w:webHidden/>
              </w:rPr>
              <w:fldChar w:fldCharType="separate"/>
            </w:r>
            <w:r w:rsidR="00CA56FD">
              <w:rPr>
                <w:noProof/>
                <w:webHidden/>
              </w:rPr>
              <w:t>9</w:t>
            </w:r>
            <w:r w:rsidR="00CA56FD">
              <w:rPr>
                <w:noProof/>
                <w:webHidden/>
              </w:rPr>
              <w:fldChar w:fldCharType="end"/>
            </w:r>
          </w:hyperlink>
        </w:p>
        <w:p w14:paraId="161BF98A" w14:textId="6BA1B839" w:rsidR="00CA56FD" w:rsidRDefault="003A2C8F">
          <w:pPr>
            <w:pStyle w:val="TOC2"/>
            <w:tabs>
              <w:tab w:val="left" w:pos="880"/>
              <w:tab w:val="right" w:leader="dot" w:pos="9350"/>
            </w:tabs>
            <w:rPr>
              <w:rFonts w:asciiTheme="minorHAnsi" w:hAnsiTheme="minorHAnsi"/>
              <w:noProof/>
              <w:lang w:eastAsia="en-US"/>
            </w:rPr>
          </w:pPr>
          <w:hyperlink w:anchor="_Toc75440674" w:history="1">
            <w:r w:rsidR="00CA56FD" w:rsidRPr="008D2C4B">
              <w:rPr>
                <w:rStyle w:val="Hyperlink"/>
                <w:noProof/>
              </w:rPr>
              <w:t>8.1</w:t>
            </w:r>
            <w:r w:rsidR="00CA56FD">
              <w:rPr>
                <w:rFonts w:asciiTheme="minorHAnsi" w:hAnsiTheme="minorHAnsi"/>
                <w:noProof/>
                <w:lang w:eastAsia="en-US"/>
              </w:rPr>
              <w:tab/>
            </w:r>
            <w:r w:rsidR="00CA56FD" w:rsidRPr="008D2C4B">
              <w:rPr>
                <w:rStyle w:val="Hyperlink"/>
                <w:noProof/>
              </w:rPr>
              <w:t>Add Post-Processing</w:t>
            </w:r>
            <w:r w:rsidR="00CA56FD">
              <w:rPr>
                <w:noProof/>
                <w:webHidden/>
              </w:rPr>
              <w:tab/>
            </w:r>
            <w:r w:rsidR="00CA56FD">
              <w:rPr>
                <w:noProof/>
                <w:webHidden/>
              </w:rPr>
              <w:fldChar w:fldCharType="begin"/>
            </w:r>
            <w:r w:rsidR="00CA56FD">
              <w:rPr>
                <w:noProof/>
                <w:webHidden/>
              </w:rPr>
              <w:instrText xml:space="preserve"> PAGEREF _Toc75440674 \h </w:instrText>
            </w:r>
            <w:r w:rsidR="00CA56FD">
              <w:rPr>
                <w:noProof/>
                <w:webHidden/>
              </w:rPr>
            </w:r>
            <w:r w:rsidR="00CA56FD">
              <w:rPr>
                <w:noProof/>
                <w:webHidden/>
              </w:rPr>
              <w:fldChar w:fldCharType="separate"/>
            </w:r>
            <w:r w:rsidR="00CA56FD">
              <w:rPr>
                <w:noProof/>
                <w:webHidden/>
              </w:rPr>
              <w:t>10</w:t>
            </w:r>
            <w:r w:rsidR="00CA56FD">
              <w:rPr>
                <w:noProof/>
                <w:webHidden/>
              </w:rPr>
              <w:fldChar w:fldCharType="end"/>
            </w:r>
          </w:hyperlink>
        </w:p>
        <w:p w14:paraId="4A40EF8F" w14:textId="08014ABF" w:rsidR="00CA56FD" w:rsidRDefault="003A2C8F">
          <w:pPr>
            <w:pStyle w:val="TOC2"/>
            <w:tabs>
              <w:tab w:val="left" w:pos="880"/>
              <w:tab w:val="right" w:leader="dot" w:pos="9350"/>
            </w:tabs>
            <w:rPr>
              <w:rFonts w:asciiTheme="minorHAnsi" w:hAnsiTheme="minorHAnsi"/>
              <w:noProof/>
              <w:lang w:eastAsia="en-US"/>
            </w:rPr>
          </w:pPr>
          <w:hyperlink w:anchor="_Toc75440675" w:history="1">
            <w:r w:rsidR="00CA56FD" w:rsidRPr="008D2C4B">
              <w:rPr>
                <w:rStyle w:val="Hyperlink"/>
                <w:noProof/>
              </w:rPr>
              <w:t>8.2</w:t>
            </w:r>
            <w:r w:rsidR="00CA56FD">
              <w:rPr>
                <w:rFonts w:asciiTheme="minorHAnsi" w:hAnsiTheme="minorHAnsi"/>
                <w:noProof/>
                <w:lang w:eastAsia="en-US"/>
              </w:rPr>
              <w:tab/>
            </w:r>
            <w:r w:rsidR="00CA56FD" w:rsidRPr="008D2C4B">
              <w:rPr>
                <w:rStyle w:val="Hyperlink"/>
                <w:noProof/>
              </w:rPr>
              <w:t>Reserve RAM for Padding</w:t>
            </w:r>
            <w:r w:rsidR="00CA56FD">
              <w:rPr>
                <w:noProof/>
                <w:webHidden/>
              </w:rPr>
              <w:tab/>
            </w:r>
            <w:r w:rsidR="00CA56FD">
              <w:rPr>
                <w:noProof/>
                <w:webHidden/>
              </w:rPr>
              <w:fldChar w:fldCharType="begin"/>
            </w:r>
            <w:r w:rsidR="00CA56FD">
              <w:rPr>
                <w:noProof/>
                <w:webHidden/>
              </w:rPr>
              <w:instrText xml:space="preserve"> PAGEREF _Toc75440675 \h </w:instrText>
            </w:r>
            <w:r w:rsidR="00CA56FD">
              <w:rPr>
                <w:noProof/>
                <w:webHidden/>
              </w:rPr>
            </w:r>
            <w:r w:rsidR="00CA56FD">
              <w:rPr>
                <w:noProof/>
                <w:webHidden/>
              </w:rPr>
              <w:fldChar w:fldCharType="separate"/>
            </w:r>
            <w:r w:rsidR="00CA56FD">
              <w:rPr>
                <w:noProof/>
                <w:webHidden/>
              </w:rPr>
              <w:t>11</w:t>
            </w:r>
            <w:r w:rsidR="00CA56FD">
              <w:rPr>
                <w:noProof/>
                <w:webHidden/>
              </w:rPr>
              <w:fldChar w:fldCharType="end"/>
            </w:r>
          </w:hyperlink>
        </w:p>
        <w:p w14:paraId="38332547" w14:textId="6C0DE4BC" w:rsidR="00CA56FD" w:rsidRDefault="003A2C8F">
          <w:pPr>
            <w:pStyle w:val="TOC2"/>
            <w:tabs>
              <w:tab w:val="left" w:pos="880"/>
              <w:tab w:val="right" w:leader="dot" w:pos="9350"/>
            </w:tabs>
            <w:rPr>
              <w:rFonts w:asciiTheme="minorHAnsi" w:hAnsiTheme="minorHAnsi"/>
              <w:noProof/>
              <w:lang w:eastAsia="en-US"/>
            </w:rPr>
          </w:pPr>
          <w:hyperlink w:anchor="_Toc75440676" w:history="1">
            <w:r w:rsidR="00CA56FD" w:rsidRPr="008D2C4B">
              <w:rPr>
                <w:rStyle w:val="Hyperlink"/>
                <w:noProof/>
              </w:rPr>
              <w:t>8.3</w:t>
            </w:r>
            <w:r w:rsidR="00CA56FD">
              <w:rPr>
                <w:rFonts w:asciiTheme="minorHAnsi" w:hAnsiTheme="minorHAnsi"/>
                <w:noProof/>
                <w:lang w:eastAsia="en-US"/>
              </w:rPr>
              <w:tab/>
            </w:r>
            <w:r w:rsidR="00CA56FD" w:rsidRPr="008D2C4B">
              <w:rPr>
                <w:rStyle w:val="Hyperlink"/>
                <w:noProof/>
              </w:rPr>
              <w:t>Finalize Operation Parameters</w:t>
            </w:r>
            <w:r w:rsidR="00CA56FD">
              <w:rPr>
                <w:noProof/>
                <w:webHidden/>
              </w:rPr>
              <w:tab/>
            </w:r>
            <w:r w:rsidR="00CA56FD">
              <w:rPr>
                <w:noProof/>
                <w:webHidden/>
              </w:rPr>
              <w:fldChar w:fldCharType="begin"/>
            </w:r>
            <w:r w:rsidR="00CA56FD">
              <w:rPr>
                <w:noProof/>
                <w:webHidden/>
              </w:rPr>
              <w:instrText xml:space="preserve"> PAGEREF _Toc75440676 \h </w:instrText>
            </w:r>
            <w:r w:rsidR="00CA56FD">
              <w:rPr>
                <w:noProof/>
                <w:webHidden/>
              </w:rPr>
            </w:r>
            <w:r w:rsidR="00CA56FD">
              <w:rPr>
                <w:noProof/>
                <w:webHidden/>
              </w:rPr>
              <w:fldChar w:fldCharType="separate"/>
            </w:r>
            <w:r w:rsidR="00CA56FD">
              <w:rPr>
                <w:noProof/>
                <w:webHidden/>
              </w:rPr>
              <w:t>12</w:t>
            </w:r>
            <w:r w:rsidR="00CA56FD">
              <w:rPr>
                <w:noProof/>
                <w:webHidden/>
              </w:rPr>
              <w:fldChar w:fldCharType="end"/>
            </w:r>
          </w:hyperlink>
        </w:p>
        <w:p w14:paraId="1D29F6F4" w14:textId="06749D3F" w:rsidR="00CA56FD" w:rsidRDefault="003A2C8F">
          <w:pPr>
            <w:pStyle w:val="TOC2"/>
            <w:tabs>
              <w:tab w:val="left" w:pos="880"/>
              <w:tab w:val="right" w:leader="dot" w:pos="9350"/>
            </w:tabs>
            <w:rPr>
              <w:rFonts w:asciiTheme="minorHAnsi" w:hAnsiTheme="minorHAnsi"/>
              <w:noProof/>
              <w:lang w:eastAsia="en-US"/>
            </w:rPr>
          </w:pPr>
          <w:hyperlink w:anchor="_Toc75440677" w:history="1">
            <w:r w:rsidR="00CA56FD" w:rsidRPr="008D2C4B">
              <w:rPr>
                <w:rStyle w:val="Hyperlink"/>
                <w:noProof/>
              </w:rPr>
              <w:t>8.4</w:t>
            </w:r>
            <w:r w:rsidR="00CA56FD">
              <w:rPr>
                <w:rFonts w:asciiTheme="minorHAnsi" w:hAnsiTheme="minorHAnsi"/>
                <w:noProof/>
                <w:lang w:eastAsia="en-US"/>
              </w:rPr>
              <w:tab/>
            </w:r>
            <w:r w:rsidR="00CA56FD" w:rsidRPr="008D2C4B">
              <w:rPr>
                <w:rStyle w:val="Hyperlink"/>
                <w:noProof/>
              </w:rPr>
              <w:t>Split Multi-layer Convolutions</w:t>
            </w:r>
            <w:r w:rsidR="00CA56FD">
              <w:rPr>
                <w:noProof/>
                <w:webHidden/>
              </w:rPr>
              <w:tab/>
            </w:r>
            <w:r w:rsidR="00CA56FD">
              <w:rPr>
                <w:noProof/>
                <w:webHidden/>
              </w:rPr>
              <w:fldChar w:fldCharType="begin"/>
            </w:r>
            <w:r w:rsidR="00CA56FD">
              <w:rPr>
                <w:noProof/>
                <w:webHidden/>
              </w:rPr>
              <w:instrText xml:space="preserve"> PAGEREF _Toc75440677 \h </w:instrText>
            </w:r>
            <w:r w:rsidR="00CA56FD">
              <w:rPr>
                <w:noProof/>
                <w:webHidden/>
              </w:rPr>
            </w:r>
            <w:r w:rsidR="00CA56FD">
              <w:rPr>
                <w:noProof/>
                <w:webHidden/>
              </w:rPr>
              <w:fldChar w:fldCharType="separate"/>
            </w:r>
            <w:r w:rsidR="00CA56FD">
              <w:rPr>
                <w:noProof/>
                <w:webHidden/>
              </w:rPr>
              <w:t>12</w:t>
            </w:r>
            <w:r w:rsidR="00CA56FD">
              <w:rPr>
                <w:noProof/>
                <w:webHidden/>
              </w:rPr>
              <w:fldChar w:fldCharType="end"/>
            </w:r>
          </w:hyperlink>
        </w:p>
        <w:p w14:paraId="6DF3A02A" w14:textId="53D8FFF0" w:rsidR="00CA56FD" w:rsidRDefault="003A2C8F">
          <w:pPr>
            <w:pStyle w:val="TOC2"/>
            <w:tabs>
              <w:tab w:val="left" w:pos="880"/>
              <w:tab w:val="right" w:leader="dot" w:pos="9350"/>
            </w:tabs>
            <w:rPr>
              <w:rFonts w:asciiTheme="minorHAnsi" w:hAnsiTheme="minorHAnsi"/>
              <w:noProof/>
              <w:lang w:eastAsia="en-US"/>
            </w:rPr>
          </w:pPr>
          <w:hyperlink w:anchor="_Toc75440678" w:history="1">
            <w:r w:rsidR="00CA56FD" w:rsidRPr="008D2C4B">
              <w:rPr>
                <w:rStyle w:val="Hyperlink"/>
                <w:noProof/>
              </w:rPr>
              <w:t>8.5</w:t>
            </w:r>
            <w:r w:rsidR="00CA56FD">
              <w:rPr>
                <w:rFonts w:asciiTheme="minorHAnsi" w:hAnsiTheme="minorHAnsi"/>
                <w:noProof/>
                <w:lang w:eastAsia="en-US"/>
              </w:rPr>
              <w:tab/>
            </w:r>
            <w:r w:rsidR="00CA56FD" w:rsidRPr="008D2C4B">
              <w:rPr>
                <w:rStyle w:val="Hyperlink"/>
                <w:noProof/>
              </w:rPr>
              <w:t>Allocate Scratch Buffers</w:t>
            </w:r>
            <w:r w:rsidR="00CA56FD">
              <w:rPr>
                <w:noProof/>
                <w:webHidden/>
              </w:rPr>
              <w:tab/>
            </w:r>
            <w:r w:rsidR="00CA56FD">
              <w:rPr>
                <w:noProof/>
                <w:webHidden/>
              </w:rPr>
              <w:fldChar w:fldCharType="begin"/>
            </w:r>
            <w:r w:rsidR="00CA56FD">
              <w:rPr>
                <w:noProof/>
                <w:webHidden/>
              </w:rPr>
              <w:instrText xml:space="preserve"> PAGEREF _Toc75440678 \h </w:instrText>
            </w:r>
            <w:r w:rsidR="00CA56FD">
              <w:rPr>
                <w:noProof/>
                <w:webHidden/>
              </w:rPr>
            </w:r>
            <w:r w:rsidR="00CA56FD">
              <w:rPr>
                <w:noProof/>
                <w:webHidden/>
              </w:rPr>
              <w:fldChar w:fldCharType="separate"/>
            </w:r>
            <w:r w:rsidR="00CA56FD">
              <w:rPr>
                <w:noProof/>
                <w:webHidden/>
              </w:rPr>
              <w:t>14</w:t>
            </w:r>
            <w:r w:rsidR="00CA56FD">
              <w:rPr>
                <w:noProof/>
                <w:webHidden/>
              </w:rPr>
              <w:fldChar w:fldCharType="end"/>
            </w:r>
          </w:hyperlink>
        </w:p>
        <w:p w14:paraId="36546DEF" w14:textId="227D298D" w:rsidR="00CA56FD" w:rsidRDefault="003A2C8F">
          <w:pPr>
            <w:pStyle w:val="TOC2"/>
            <w:tabs>
              <w:tab w:val="left" w:pos="880"/>
              <w:tab w:val="right" w:leader="dot" w:pos="9350"/>
            </w:tabs>
            <w:rPr>
              <w:rFonts w:asciiTheme="minorHAnsi" w:hAnsiTheme="minorHAnsi"/>
              <w:noProof/>
              <w:lang w:eastAsia="en-US"/>
            </w:rPr>
          </w:pPr>
          <w:hyperlink w:anchor="_Toc75440679" w:history="1">
            <w:r w:rsidR="00CA56FD" w:rsidRPr="008D2C4B">
              <w:rPr>
                <w:rStyle w:val="Hyperlink"/>
                <w:noProof/>
              </w:rPr>
              <w:t>8.6</w:t>
            </w:r>
            <w:r w:rsidR="00CA56FD">
              <w:rPr>
                <w:rFonts w:asciiTheme="minorHAnsi" w:hAnsiTheme="minorHAnsi"/>
                <w:noProof/>
                <w:lang w:eastAsia="en-US"/>
              </w:rPr>
              <w:tab/>
            </w:r>
            <w:r w:rsidR="00CA56FD" w:rsidRPr="008D2C4B">
              <w:rPr>
                <w:rStyle w:val="Hyperlink"/>
                <w:noProof/>
              </w:rPr>
              <w:t>Create Memory Structures</w:t>
            </w:r>
            <w:r w:rsidR="00CA56FD">
              <w:rPr>
                <w:noProof/>
                <w:webHidden/>
              </w:rPr>
              <w:tab/>
            </w:r>
            <w:r w:rsidR="00CA56FD">
              <w:rPr>
                <w:noProof/>
                <w:webHidden/>
              </w:rPr>
              <w:fldChar w:fldCharType="begin"/>
            </w:r>
            <w:r w:rsidR="00CA56FD">
              <w:rPr>
                <w:noProof/>
                <w:webHidden/>
              </w:rPr>
              <w:instrText xml:space="preserve"> PAGEREF _Toc75440679 \h </w:instrText>
            </w:r>
            <w:r w:rsidR="00CA56FD">
              <w:rPr>
                <w:noProof/>
                <w:webHidden/>
              </w:rPr>
            </w:r>
            <w:r w:rsidR="00CA56FD">
              <w:rPr>
                <w:noProof/>
                <w:webHidden/>
              </w:rPr>
              <w:fldChar w:fldCharType="separate"/>
            </w:r>
            <w:r w:rsidR="00CA56FD">
              <w:rPr>
                <w:noProof/>
                <w:webHidden/>
              </w:rPr>
              <w:t>15</w:t>
            </w:r>
            <w:r w:rsidR="00CA56FD">
              <w:rPr>
                <w:noProof/>
                <w:webHidden/>
              </w:rPr>
              <w:fldChar w:fldCharType="end"/>
            </w:r>
          </w:hyperlink>
        </w:p>
        <w:p w14:paraId="600A3B45" w14:textId="0C4BDF60" w:rsidR="00CA56FD" w:rsidRDefault="003A2C8F">
          <w:pPr>
            <w:pStyle w:val="TOC1"/>
            <w:rPr>
              <w:rFonts w:asciiTheme="minorHAnsi" w:hAnsiTheme="minorHAnsi"/>
              <w:noProof/>
              <w:lang w:eastAsia="en-US"/>
            </w:rPr>
          </w:pPr>
          <w:hyperlink w:anchor="_Toc75440680" w:history="1">
            <w:r w:rsidR="00CA56FD" w:rsidRPr="008D2C4B">
              <w:rPr>
                <w:rStyle w:val="Hyperlink"/>
                <w:noProof/>
              </w:rPr>
              <w:t>9</w:t>
            </w:r>
            <w:r w:rsidR="00CA56FD">
              <w:rPr>
                <w:rFonts w:asciiTheme="minorHAnsi" w:hAnsiTheme="minorHAnsi"/>
                <w:noProof/>
                <w:lang w:eastAsia="en-US"/>
              </w:rPr>
              <w:tab/>
            </w:r>
            <w:r w:rsidR="00CA56FD" w:rsidRPr="008D2C4B">
              <w:rPr>
                <w:rStyle w:val="Hyperlink"/>
                <w:noProof/>
              </w:rPr>
              <w:t>Output Writer</w:t>
            </w:r>
            <w:r w:rsidR="00CA56FD">
              <w:rPr>
                <w:noProof/>
                <w:webHidden/>
              </w:rPr>
              <w:tab/>
            </w:r>
            <w:r w:rsidR="00CA56FD">
              <w:rPr>
                <w:noProof/>
                <w:webHidden/>
              </w:rPr>
              <w:fldChar w:fldCharType="begin"/>
            </w:r>
            <w:r w:rsidR="00CA56FD">
              <w:rPr>
                <w:noProof/>
                <w:webHidden/>
              </w:rPr>
              <w:instrText xml:space="preserve"> PAGEREF _Toc75440680 \h </w:instrText>
            </w:r>
            <w:r w:rsidR="00CA56FD">
              <w:rPr>
                <w:noProof/>
                <w:webHidden/>
              </w:rPr>
            </w:r>
            <w:r w:rsidR="00CA56FD">
              <w:rPr>
                <w:noProof/>
                <w:webHidden/>
              </w:rPr>
              <w:fldChar w:fldCharType="separate"/>
            </w:r>
            <w:r w:rsidR="00CA56FD">
              <w:rPr>
                <w:noProof/>
                <w:webHidden/>
              </w:rPr>
              <w:t>16</w:t>
            </w:r>
            <w:r w:rsidR="00CA56FD">
              <w:rPr>
                <w:noProof/>
                <w:webHidden/>
              </w:rPr>
              <w:fldChar w:fldCharType="end"/>
            </w:r>
          </w:hyperlink>
        </w:p>
        <w:p w14:paraId="0390B0EB" w14:textId="1F8EA11D" w:rsidR="00CA56FD" w:rsidRDefault="003A2C8F">
          <w:pPr>
            <w:pStyle w:val="TOC2"/>
            <w:tabs>
              <w:tab w:val="left" w:pos="880"/>
              <w:tab w:val="right" w:leader="dot" w:pos="9350"/>
            </w:tabs>
            <w:rPr>
              <w:rFonts w:asciiTheme="minorHAnsi" w:hAnsiTheme="minorHAnsi"/>
              <w:noProof/>
              <w:lang w:eastAsia="en-US"/>
            </w:rPr>
          </w:pPr>
          <w:hyperlink w:anchor="_Toc75440681" w:history="1">
            <w:r w:rsidR="00CA56FD" w:rsidRPr="008D2C4B">
              <w:rPr>
                <w:rStyle w:val="Hyperlink"/>
                <w:noProof/>
              </w:rPr>
              <w:t>9.1</w:t>
            </w:r>
            <w:r w:rsidR="00CA56FD">
              <w:rPr>
                <w:rFonts w:asciiTheme="minorHAnsi" w:hAnsiTheme="minorHAnsi"/>
                <w:noProof/>
                <w:lang w:eastAsia="en-US"/>
              </w:rPr>
              <w:tab/>
            </w:r>
            <w:r w:rsidR="00CA56FD" w:rsidRPr="008D2C4B">
              <w:rPr>
                <w:rStyle w:val="Hyperlink"/>
                <w:noProof/>
              </w:rPr>
              <w:t>ROM Mode</w:t>
            </w:r>
            <w:r w:rsidR="00CA56FD">
              <w:rPr>
                <w:noProof/>
                <w:webHidden/>
              </w:rPr>
              <w:tab/>
            </w:r>
            <w:r w:rsidR="00CA56FD">
              <w:rPr>
                <w:noProof/>
                <w:webHidden/>
              </w:rPr>
              <w:fldChar w:fldCharType="begin"/>
            </w:r>
            <w:r w:rsidR="00CA56FD">
              <w:rPr>
                <w:noProof/>
                <w:webHidden/>
              </w:rPr>
              <w:instrText xml:space="preserve"> PAGEREF _Toc75440681 \h </w:instrText>
            </w:r>
            <w:r w:rsidR="00CA56FD">
              <w:rPr>
                <w:noProof/>
                <w:webHidden/>
              </w:rPr>
            </w:r>
            <w:r w:rsidR="00CA56FD">
              <w:rPr>
                <w:noProof/>
                <w:webHidden/>
              </w:rPr>
              <w:fldChar w:fldCharType="separate"/>
            </w:r>
            <w:r w:rsidR="00CA56FD">
              <w:rPr>
                <w:noProof/>
                <w:webHidden/>
              </w:rPr>
              <w:t>17</w:t>
            </w:r>
            <w:r w:rsidR="00CA56FD">
              <w:rPr>
                <w:noProof/>
                <w:webHidden/>
              </w:rPr>
              <w:fldChar w:fldCharType="end"/>
            </w:r>
          </w:hyperlink>
        </w:p>
        <w:p w14:paraId="60DFDB98" w14:textId="74747453" w:rsidR="00CA56FD" w:rsidRDefault="003A2C8F">
          <w:pPr>
            <w:pStyle w:val="TOC2"/>
            <w:tabs>
              <w:tab w:val="left" w:pos="880"/>
              <w:tab w:val="right" w:leader="dot" w:pos="9350"/>
            </w:tabs>
            <w:rPr>
              <w:rFonts w:asciiTheme="minorHAnsi" w:hAnsiTheme="minorHAnsi"/>
              <w:noProof/>
              <w:lang w:eastAsia="en-US"/>
            </w:rPr>
          </w:pPr>
          <w:hyperlink w:anchor="_Toc75440682" w:history="1">
            <w:r w:rsidR="00CA56FD" w:rsidRPr="008D2C4B">
              <w:rPr>
                <w:rStyle w:val="Hyperlink"/>
                <w:noProof/>
              </w:rPr>
              <w:t>9.2</w:t>
            </w:r>
            <w:r w:rsidR="00CA56FD">
              <w:rPr>
                <w:rFonts w:asciiTheme="minorHAnsi" w:hAnsiTheme="minorHAnsi"/>
                <w:noProof/>
                <w:lang w:eastAsia="en-US"/>
              </w:rPr>
              <w:tab/>
            </w:r>
            <w:r w:rsidR="00CA56FD" w:rsidRPr="008D2C4B">
              <w:rPr>
                <w:rStyle w:val="Hyperlink"/>
                <w:noProof/>
              </w:rPr>
              <w:t>Sim Mode</w:t>
            </w:r>
            <w:r w:rsidR="00CA56FD">
              <w:rPr>
                <w:noProof/>
                <w:webHidden/>
              </w:rPr>
              <w:tab/>
            </w:r>
            <w:r w:rsidR="00CA56FD">
              <w:rPr>
                <w:noProof/>
                <w:webHidden/>
              </w:rPr>
              <w:fldChar w:fldCharType="begin"/>
            </w:r>
            <w:r w:rsidR="00CA56FD">
              <w:rPr>
                <w:noProof/>
                <w:webHidden/>
              </w:rPr>
              <w:instrText xml:space="preserve"> PAGEREF _Toc75440682 \h </w:instrText>
            </w:r>
            <w:r w:rsidR="00CA56FD">
              <w:rPr>
                <w:noProof/>
                <w:webHidden/>
              </w:rPr>
            </w:r>
            <w:r w:rsidR="00CA56FD">
              <w:rPr>
                <w:noProof/>
                <w:webHidden/>
              </w:rPr>
              <w:fldChar w:fldCharType="separate"/>
            </w:r>
            <w:r w:rsidR="00CA56FD">
              <w:rPr>
                <w:noProof/>
                <w:webHidden/>
              </w:rPr>
              <w:t>17</w:t>
            </w:r>
            <w:r w:rsidR="00CA56FD">
              <w:rPr>
                <w:noProof/>
                <w:webHidden/>
              </w:rPr>
              <w:fldChar w:fldCharType="end"/>
            </w:r>
          </w:hyperlink>
        </w:p>
        <w:p w14:paraId="06F84737" w14:textId="79C35C35" w:rsidR="00CA56FD" w:rsidRDefault="003A2C8F">
          <w:pPr>
            <w:pStyle w:val="TOC2"/>
            <w:tabs>
              <w:tab w:val="left" w:pos="880"/>
              <w:tab w:val="right" w:leader="dot" w:pos="9350"/>
            </w:tabs>
            <w:rPr>
              <w:rFonts w:asciiTheme="minorHAnsi" w:hAnsiTheme="minorHAnsi"/>
              <w:noProof/>
              <w:lang w:eastAsia="en-US"/>
            </w:rPr>
          </w:pPr>
          <w:hyperlink w:anchor="_Toc75440683" w:history="1">
            <w:r w:rsidR="00CA56FD" w:rsidRPr="008D2C4B">
              <w:rPr>
                <w:rStyle w:val="Hyperlink"/>
                <w:noProof/>
              </w:rPr>
              <w:t>9.3</w:t>
            </w:r>
            <w:r w:rsidR="00CA56FD">
              <w:rPr>
                <w:rFonts w:asciiTheme="minorHAnsi" w:hAnsiTheme="minorHAnsi"/>
                <w:noProof/>
                <w:lang w:eastAsia="en-US"/>
              </w:rPr>
              <w:tab/>
            </w:r>
            <w:r w:rsidR="00CA56FD" w:rsidRPr="008D2C4B">
              <w:rPr>
                <w:rStyle w:val="Hyperlink"/>
                <w:noProof/>
              </w:rPr>
              <w:t>I2C Mode</w:t>
            </w:r>
            <w:r w:rsidR="00CA56FD">
              <w:rPr>
                <w:noProof/>
                <w:webHidden/>
              </w:rPr>
              <w:tab/>
            </w:r>
            <w:r w:rsidR="00CA56FD">
              <w:rPr>
                <w:noProof/>
                <w:webHidden/>
              </w:rPr>
              <w:fldChar w:fldCharType="begin"/>
            </w:r>
            <w:r w:rsidR="00CA56FD">
              <w:rPr>
                <w:noProof/>
                <w:webHidden/>
              </w:rPr>
              <w:instrText xml:space="preserve"> PAGEREF _Toc75440683 \h </w:instrText>
            </w:r>
            <w:r w:rsidR="00CA56FD">
              <w:rPr>
                <w:noProof/>
                <w:webHidden/>
              </w:rPr>
            </w:r>
            <w:r w:rsidR="00CA56FD">
              <w:rPr>
                <w:noProof/>
                <w:webHidden/>
              </w:rPr>
              <w:fldChar w:fldCharType="separate"/>
            </w:r>
            <w:r w:rsidR="00CA56FD">
              <w:rPr>
                <w:noProof/>
                <w:webHidden/>
              </w:rPr>
              <w:t>18</w:t>
            </w:r>
            <w:r w:rsidR="00CA56FD">
              <w:rPr>
                <w:noProof/>
                <w:webHidden/>
              </w:rPr>
              <w:fldChar w:fldCharType="end"/>
            </w:r>
          </w:hyperlink>
        </w:p>
        <w:p w14:paraId="7DD0B928" w14:textId="6260274C" w:rsidR="00CA56FD" w:rsidRDefault="003A2C8F">
          <w:pPr>
            <w:pStyle w:val="TOC2"/>
            <w:tabs>
              <w:tab w:val="left" w:pos="880"/>
              <w:tab w:val="right" w:leader="dot" w:pos="9350"/>
            </w:tabs>
            <w:rPr>
              <w:rFonts w:asciiTheme="minorHAnsi" w:hAnsiTheme="minorHAnsi"/>
              <w:noProof/>
              <w:lang w:eastAsia="en-US"/>
            </w:rPr>
          </w:pPr>
          <w:hyperlink w:anchor="_Toc75440684" w:history="1">
            <w:r w:rsidR="00CA56FD" w:rsidRPr="008D2C4B">
              <w:rPr>
                <w:rStyle w:val="Hyperlink"/>
                <w:noProof/>
              </w:rPr>
              <w:t>9.4</w:t>
            </w:r>
            <w:r w:rsidR="00CA56FD">
              <w:rPr>
                <w:rFonts w:asciiTheme="minorHAnsi" w:hAnsiTheme="minorHAnsi"/>
                <w:noProof/>
                <w:lang w:eastAsia="en-US"/>
              </w:rPr>
              <w:tab/>
            </w:r>
            <w:r w:rsidR="00CA56FD" w:rsidRPr="008D2C4B">
              <w:rPr>
                <w:rStyle w:val="Hyperlink"/>
                <w:noProof/>
              </w:rPr>
              <w:t>Summary File</w:t>
            </w:r>
            <w:r w:rsidR="00CA56FD">
              <w:rPr>
                <w:noProof/>
                <w:webHidden/>
              </w:rPr>
              <w:tab/>
            </w:r>
            <w:r w:rsidR="00CA56FD">
              <w:rPr>
                <w:noProof/>
                <w:webHidden/>
              </w:rPr>
              <w:fldChar w:fldCharType="begin"/>
            </w:r>
            <w:r w:rsidR="00CA56FD">
              <w:rPr>
                <w:noProof/>
                <w:webHidden/>
              </w:rPr>
              <w:instrText xml:space="preserve"> PAGEREF _Toc75440684 \h </w:instrText>
            </w:r>
            <w:r w:rsidR="00CA56FD">
              <w:rPr>
                <w:noProof/>
                <w:webHidden/>
              </w:rPr>
            </w:r>
            <w:r w:rsidR="00CA56FD">
              <w:rPr>
                <w:noProof/>
                <w:webHidden/>
              </w:rPr>
              <w:fldChar w:fldCharType="separate"/>
            </w:r>
            <w:r w:rsidR="00CA56FD">
              <w:rPr>
                <w:noProof/>
                <w:webHidden/>
              </w:rPr>
              <w:t>18</w:t>
            </w:r>
            <w:r w:rsidR="00CA56FD">
              <w:rPr>
                <w:noProof/>
                <w:webHidden/>
              </w:rPr>
              <w:fldChar w:fldCharType="end"/>
            </w:r>
          </w:hyperlink>
        </w:p>
        <w:p w14:paraId="4B5C2BDE" w14:textId="31CB88D1" w:rsidR="00CA56FD" w:rsidRDefault="003A2C8F">
          <w:pPr>
            <w:pStyle w:val="TOC1"/>
            <w:rPr>
              <w:rFonts w:asciiTheme="minorHAnsi" w:hAnsiTheme="minorHAnsi"/>
              <w:noProof/>
              <w:lang w:eastAsia="en-US"/>
            </w:rPr>
          </w:pPr>
          <w:hyperlink w:anchor="_Toc75440685" w:history="1">
            <w:r w:rsidR="00CA56FD" w:rsidRPr="008D2C4B">
              <w:rPr>
                <w:rStyle w:val="Hyperlink"/>
                <w:noProof/>
              </w:rPr>
              <w:t>10</w:t>
            </w:r>
            <w:r w:rsidR="00CA56FD">
              <w:rPr>
                <w:rFonts w:asciiTheme="minorHAnsi" w:hAnsiTheme="minorHAnsi"/>
                <w:noProof/>
                <w:lang w:eastAsia="en-US"/>
              </w:rPr>
              <w:tab/>
            </w:r>
            <w:r w:rsidR="00CA56FD" w:rsidRPr="008D2C4B">
              <w:rPr>
                <w:rStyle w:val="Hyperlink"/>
                <w:noProof/>
              </w:rPr>
              <w:t>Operations Interface</w:t>
            </w:r>
            <w:r w:rsidR="00CA56FD">
              <w:rPr>
                <w:noProof/>
                <w:webHidden/>
              </w:rPr>
              <w:tab/>
            </w:r>
            <w:r w:rsidR="00CA56FD">
              <w:rPr>
                <w:noProof/>
                <w:webHidden/>
              </w:rPr>
              <w:fldChar w:fldCharType="begin"/>
            </w:r>
            <w:r w:rsidR="00CA56FD">
              <w:rPr>
                <w:noProof/>
                <w:webHidden/>
              </w:rPr>
              <w:instrText xml:space="preserve"> PAGEREF _Toc75440685 \h </w:instrText>
            </w:r>
            <w:r w:rsidR="00CA56FD">
              <w:rPr>
                <w:noProof/>
                <w:webHidden/>
              </w:rPr>
            </w:r>
            <w:r w:rsidR="00CA56FD">
              <w:rPr>
                <w:noProof/>
                <w:webHidden/>
              </w:rPr>
              <w:fldChar w:fldCharType="separate"/>
            </w:r>
            <w:r w:rsidR="00CA56FD">
              <w:rPr>
                <w:noProof/>
                <w:webHidden/>
              </w:rPr>
              <w:t>19</w:t>
            </w:r>
            <w:r w:rsidR="00CA56FD">
              <w:rPr>
                <w:noProof/>
                <w:webHidden/>
              </w:rPr>
              <w:fldChar w:fldCharType="end"/>
            </w:r>
          </w:hyperlink>
        </w:p>
        <w:p w14:paraId="2A0BB2B3" w14:textId="56FCD9AE" w:rsidR="00CA56FD" w:rsidRDefault="003A2C8F">
          <w:pPr>
            <w:pStyle w:val="TOC1"/>
            <w:rPr>
              <w:rFonts w:asciiTheme="minorHAnsi" w:hAnsiTheme="minorHAnsi"/>
              <w:noProof/>
              <w:lang w:eastAsia="en-US"/>
            </w:rPr>
          </w:pPr>
          <w:hyperlink w:anchor="_Toc75440686" w:history="1">
            <w:r w:rsidR="00CA56FD" w:rsidRPr="008D2C4B">
              <w:rPr>
                <w:rStyle w:val="Hyperlink"/>
                <w:noProof/>
              </w:rPr>
              <w:t>11</w:t>
            </w:r>
            <w:r w:rsidR="00CA56FD">
              <w:rPr>
                <w:rFonts w:asciiTheme="minorHAnsi" w:hAnsiTheme="minorHAnsi"/>
                <w:noProof/>
                <w:lang w:eastAsia="en-US"/>
              </w:rPr>
              <w:tab/>
            </w:r>
            <w:r w:rsidR="00CA56FD" w:rsidRPr="008D2C4B">
              <w:rPr>
                <w:rStyle w:val="Hyperlink"/>
                <w:noProof/>
              </w:rPr>
              <w:t>Internal vs. External Use</w:t>
            </w:r>
            <w:r w:rsidR="00CA56FD">
              <w:rPr>
                <w:noProof/>
                <w:webHidden/>
              </w:rPr>
              <w:tab/>
            </w:r>
            <w:r w:rsidR="00CA56FD">
              <w:rPr>
                <w:noProof/>
                <w:webHidden/>
              </w:rPr>
              <w:fldChar w:fldCharType="begin"/>
            </w:r>
            <w:r w:rsidR="00CA56FD">
              <w:rPr>
                <w:noProof/>
                <w:webHidden/>
              </w:rPr>
              <w:instrText xml:space="preserve"> PAGEREF _Toc75440686 \h </w:instrText>
            </w:r>
            <w:r w:rsidR="00CA56FD">
              <w:rPr>
                <w:noProof/>
                <w:webHidden/>
              </w:rPr>
            </w:r>
            <w:r w:rsidR="00CA56FD">
              <w:rPr>
                <w:noProof/>
                <w:webHidden/>
              </w:rPr>
              <w:fldChar w:fldCharType="separate"/>
            </w:r>
            <w:r w:rsidR="00CA56FD">
              <w:rPr>
                <w:noProof/>
                <w:webHidden/>
              </w:rPr>
              <w:t>19</w:t>
            </w:r>
            <w:r w:rsidR="00CA56FD">
              <w:rPr>
                <w:noProof/>
                <w:webHidden/>
              </w:rPr>
              <w:fldChar w:fldCharType="end"/>
            </w:r>
          </w:hyperlink>
        </w:p>
        <w:p w14:paraId="1DD348B5" w14:textId="74FC0304" w:rsidR="00CA56FD" w:rsidRDefault="003A2C8F">
          <w:pPr>
            <w:pStyle w:val="TOC1"/>
            <w:rPr>
              <w:rFonts w:asciiTheme="minorHAnsi" w:hAnsiTheme="minorHAnsi"/>
              <w:noProof/>
              <w:lang w:eastAsia="en-US"/>
            </w:rPr>
          </w:pPr>
          <w:hyperlink w:anchor="_Toc75440687" w:history="1">
            <w:r w:rsidR="00CA56FD" w:rsidRPr="008D2C4B">
              <w:rPr>
                <w:rStyle w:val="Hyperlink"/>
                <w:noProof/>
              </w:rPr>
              <w:t>12</w:t>
            </w:r>
            <w:r w:rsidR="00CA56FD">
              <w:rPr>
                <w:rFonts w:asciiTheme="minorHAnsi" w:hAnsiTheme="minorHAnsi"/>
                <w:noProof/>
                <w:lang w:eastAsia="en-US"/>
              </w:rPr>
              <w:tab/>
            </w:r>
            <w:r w:rsidR="00CA56FD" w:rsidRPr="008D2C4B">
              <w:rPr>
                <w:rStyle w:val="Hyperlink"/>
                <w:noProof/>
              </w:rPr>
              <w:t>Revision History</w:t>
            </w:r>
            <w:r w:rsidR="00CA56FD">
              <w:rPr>
                <w:noProof/>
                <w:webHidden/>
              </w:rPr>
              <w:tab/>
            </w:r>
            <w:r w:rsidR="00CA56FD">
              <w:rPr>
                <w:noProof/>
                <w:webHidden/>
              </w:rPr>
              <w:fldChar w:fldCharType="begin"/>
            </w:r>
            <w:r w:rsidR="00CA56FD">
              <w:rPr>
                <w:noProof/>
                <w:webHidden/>
              </w:rPr>
              <w:instrText xml:space="preserve"> PAGEREF _Toc75440687 \h </w:instrText>
            </w:r>
            <w:r w:rsidR="00CA56FD">
              <w:rPr>
                <w:noProof/>
                <w:webHidden/>
              </w:rPr>
            </w:r>
            <w:r w:rsidR="00CA56FD">
              <w:rPr>
                <w:noProof/>
                <w:webHidden/>
              </w:rPr>
              <w:fldChar w:fldCharType="separate"/>
            </w:r>
            <w:r w:rsidR="00CA56FD">
              <w:rPr>
                <w:noProof/>
                <w:webHidden/>
              </w:rPr>
              <w:t>20</w:t>
            </w:r>
            <w:r w:rsidR="00CA56FD">
              <w:rPr>
                <w:noProof/>
                <w:webHidden/>
              </w:rPr>
              <w:fldChar w:fldCharType="end"/>
            </w:r>
          </w:hyperlink>
        </w:p>
        <w:p w14:paraId="26F03F59" w14:textId="4D990CC3" w:rsidR="00F73C54" w:rsidRDefault="00F73C54">
          <w:r>
            <w:rPr>
              <w:b/>
              <w:bCs/>
              <w:noProof/>
            </w:rPr>
            <w:fldChar w:fldCharType="end"/>
          </w:r>
        </w:p>
      </w:sdtContent>
    </w:sdt>
    <w:p w14:paraId="4B005C2D" w14:textId="4FD11E34" w:rsidR="00305077" w:rsidRDefault="00F73C54">
      <w:r>
        <w:br w:type="page"/>
      </w:r>
    </w:p>
    <w:p w14:paraId="5E5356D7" w14:textId="7717AA1C" w:rsidR="0050141F" w:rsidRDefault="0050141F" w:rsidP="0050141F">
      <w:pPr>
        <w:pStyle w:val="Heading1"/>
      </w:pPr>
      <w:bookmarkStart w:id="0" w:name="_Ref43794328"/>
      <w:bookmarkStart w:id="1" w:name="_Toc75440663"/>
      <w:r>
        <w:lastRenderedPageBreak/>
        <w:t>References</w:t>
      </w:r>
      <w:bookmarkEnd w:id="0"/>
      <w:bookmarkEnd w:id="1"/>
    </w:p>
    <w:tbl>
      <w:tblPr>
        <w:tblStyle w:val="GridTable4-Accent1"/>
        <w:tblW w:w="0" w:type="auto"/>
        <w:jc w:val="center"/>
        <w:tblLayout w:type="fixed"/>
        <w:tblLook w:val="04A0" w:firstRow="1" w:lastRow="0" w:firstColumn="1" w:lastColumn="0" w:noHBand="0" w:noVBand="1"/>
      </w:tblPr>
      <w:tblGrid>
        <w:gridCol w:w="715"/>
        <w:gridCol w:w="3060"/>
        <w:gridCol w:w="5575"/>
      </w:tblGrid>
      <w:tr w:rsidR="0050141F" w14:paraId="36D1AE64" w14:textId="77777777" w:rsidTr="002F4B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Pr>
          <w:p w14:paraId="4EE82C85" w14:textId="45148872" w:rsidR="0050141F" w:rsidRDefault="0050141F" w:rsidP="00FE4A60">
            <w:r>
              <w:t>Ref</w:t>
            </w:r>
            <w:r w:rsidR="000A5B19">
              <w:t xml:space="preserve"> </w:t>
            </w:r>
            <w:r>
              <w:t>Nu</w:t>
            </w:r>
            <w:r w:rsidR="000A5B19">
              <w:t>m</w:t>
            </w:r>
          </w:p>
        </w:tc>
        <w:tc>
          <w:tcPr>
            <w:tcW w:w="3060" w:type="dxa"/>
          </w:tcPr>
          <w:p w14:paraId="3C00C415" w14:textId="2A30703B" w:rsidR="0050141F" w:rsidRDefault="0050141F" w:rsidP="00FE4A60">
            <w:pPr>
              <w:cnfStyle w:val="100000000000" w:firstRow="1" w:lastRow="0" w:firstColumn="0" w:lastColumn="0" w:oddVBand="0" w:evenVBand="0" w:oddHBand="0" w:evenHBand="0" w:firstRowFirstColumn="0" w:firstRowLastColumn="0" w:lastRowFirstColumn="0" w:lastRowLastColumn="0"/>
            </w:pPr>
            <w:r>
              <w:t>Description</w:t>
            </w:r>
          </w:p>
        </w:tc>
        <w:tc>
          <w:tcPr>
            <w:tcW w:w="5575" w:type="dxa"/>
          </w:tcPr>
          <w:p w14:paraId="046F2456" w14:textId="053006A8" w:rsidR="0050141F" w:rsidRDefault="0050141F" w:rsidP="00FE4A60">
            <w:pPr>
              <w:cnfStyle w:val="100000000000" w:firstRow="1" w:lastRow="0" w:firstColumn="0" w:lastColumn="0" w:oddVBand="0" w:evenVBand="0" w:oddHBand="0" w:evenHBand="0" w:firstRowFirstColumn="0" w:firstRowLastColumn="0" w:lastRowFirstColumn="0" w:lastRowLastColumn="0"/>
            </w:pPr>
            <w:r>
              <w:t>Link</w:t>
            </w:r>
          </w:p>
        </w:tc>
      </w:tr>
      <w:tr w:rsidR="00B5439E" w14:paraId="1179143B" w14:textId="77777777" w:rsidTr="002F4B98">
        <w:trPr>
          <w:cnfStyle w:val="000000100000" w:firstRow="0" w:lastRow="0" w:firstColumn="0" w:lastColumn="0" w:oddVBand="0" w:evenVBand="0" w:oddHBand="1"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715" w:type="dxa"/>
          </w:tcPr>
          <w:p w14:paraId="17402F08" w14:textId="6D09D307" w:rsidR="00B5439E" w:rsidRDefault="00B5439E" w:rsidP="00FE4A60">
            <w:r>
              <w:t>1</w:t>
            </w:r>
          </w:p>
        </w:tc>
        <w:tc>
          <w:tcPr>
            <w:tcW w:w="3060" w:type="dxa"/>
          </w:tcPr>
          <w:p w14:paraId="1458FC88" w14:textId="58DF6AD6" w:rsidR="00B5439E" w:rsidRDefault="00B5439E" w:rsidP="00FE4A60">
            <w:pPr>
              <w:cnfStyle w:val="000000100000" w:firstRow="0" w:lastRow="0" w:firstColumn="0" w:lastColumn="0" w:oddVBand="0" w:evenVBand="0" w:oddHBand="1" w:evenHBand="0" w:firstRowFirstColumn="0" w:firstRowLastColumn="0" w:lastRowFirstColumn="0" w:lastRowLastColumn="0"/>
            </w:pPr>
            <w:r>
              <w:t>DNN Firmware Design</w:t>
            </w:r>
          </w:p>
        </w:tc>
        <w:tc>
          <w:tcPr>
            <w:tcW w:w="5575" w:type="dxa"/>
          </w:tcPr>
          <w:p w14:paraId="1017DFEB" w14:textId="7869FC3A" w:rsidR="00B5439E" w:rsidRDefault="003A2C8F" w:rsidP="00222216">
            <w:pPr>
              <w:cnfStyle w:val="000000100000" w:firstRow="0" w:lastRow="0" w:firstColumn="0" w:lastColumn="0" w:oddVBand="0" w:evenVBand="0" w:oddHBand="1" w:evenHBand="0" w:firstRowFirstColumn="0" w:firstRowLastColumn="0" w:lastRowFirstColumn="0" w:lastRowLastColumn="0"/>
            </w:pPr>
            <w:hyperlink r:id="rId13" w:history="1">
              <w:r w:rsidR="000F0507" w:rsidRPr="00F044E9">
                <w:rPr>
                  <w:rStyle w:val="Hyperlink"/>
                </w:rPr>
                <w:t>https://github.am.sony.com/Syseng/IMX634FW/blob/master/doc/design/imx681/imx681_dnn.docx</w:t>
              </w:r>
            </w:hyperlink>
          </w:p>
          <w:p w14:paraId="34DCB0D8" w14:textId="32B2CAB9" w:rsidR="000F0507" w:rsidRDefault="000F0507" w:rsidP="00222216">
            <w:pPr>
              <w:cnfStyle w:val="000000100000" w:firstRow="0" w:lastRow="0" w:firstColumn="0" w:lastColumn="0" w:oddVBand="0" w:evenVBand="0" w:oddHBand="1" w:evenHBand="0" w:firstRowFirstColumn="0" w:firstRowLastColumn="0" w:lastRowFirstColumn="0" w:lastRowLastColumn="0"/>
            </w:pPr>
          </w:p>
        </w:tc>
      </w:tr>
      <w:tr w:rsidR="0050141F" w14:paraId="74F9EFFF" w14:textId="77777777" w:rsidTr="002F4B98">
        <w:trPr>
          <w:jc w:val="center"/>
        </w:trPr>
        <w:tc>
          <w:tcPr>
            <w:cnfStyle w:val="001000000000" w:firstRow="0" w:lastRow="0" w:firstColumn="1" w:lastColumn="0" w:oddVBand="0" w:evenVBand="0" w:oddHBand="0" w:evenHBand="0" w:firstRowFirstColumn="0" w:firstRowLastColumn="0" w:lastRowFirstColumn="0" w:lastRowLastColumn="0"/>
            <w:tcW w:w="715" w:type="dxa"/>
          </w:tcPr>
          <w:p w14:paraId="251C002E" w14:textId="4E41C6E0" w:rsidR="0050141F" w:rsidRDefault="00B5439E" w:rsidP="00FE4A60">
            <w:r>
              <w:t>2</w:t>
            </w:r>
          </w:p>
        </w:tc>
        <w:tc>
          <w:tcPr>
            <w:tcW w:w="3060" w:type="dxa"/>
          </w:tcPr>
          <w:p w14:paraId="3E3FB3FC" w14:textId="5215B79D" w:rsidR="0050141F" w:rsidRDefault="00FE3ACF" w:rsidP="00FE4A60">
            <w:pPr>
              <w:cnfStyle w:val="000000000000" w:firstRow="0" w:lastRow="0" w:firstColumn="0" w:lastColumn="0" w:oddVBand="0" w:evenVBand="0" w:oddHBand="0" w:evenHBand="0" w:firstRowFirstColumn="0" w:firstRowLastColumn="0" w:lastRowFirstColumn="0" w:lastRowLastColumn="0"/>
            </w:pPr>
            <w:r>
              <w:t>DNN</w:t>
            </w:r>
            <w:r w:rsidR="00222216">
              <w:t xml:space="preserve"> Firmware Specification</w:t>
            </w:r>
          </w:p>
        </w:tc>
        <w:tc>
          <w:tcPr>
            <w:tcW w:w="5575" w:type="dxa"/>
          </w:tcPr>
          <w:p w14:paraId="1177401B" w14:textId="3FF52BF3" w:rsidR="00222216" w:rsidRDefault="003A2C8F" w:rsidP="00222216">
            <w:pPr>
              <w:cnfStyle w:val="000000000000" w:firstRow="0" w:lastRow="0" w:firstColumn="0" w:lastColumn="0" w:oddVBand="0" w:evenVBand="0" w:oddHBand="0" w:evenHBand="0" w:firstRowFirstColumn="0" w:firstRowLastColumn="0" w:lastRowFirstColumn="0" w:lastRowLastColumn="0"/>
            </w:pPr>
            <w:hyperlink r:id="rId14" w:history="1">
              <w:r w:rsidR="001475B0" w:rsidRPr="0047109C">
                <w:rPr>
                  <w:rStyle w:val="Hyperlink"/>
                </w:rPr>
                <w:t>https://dsp.semicon.sony.co.jp/sc/104/06/400-Deliverable/200-Design/500-Logic%20design/000-Logic_Specification/IMX681_DNN_Specification.pptx</w:t>
              </w:r>
            </w:hyperlink>
          </w:p>
          <w:p w14:paraId="2CE8AB22" w14:textId="4674FF69" w:rsidR="001475B0" w:rsidRDefault="001475B0" w:rsidP="00222216">
            <w:pPr>
              <w:cnfStyle w:val="000000000000" w:firstRow="0" w:lastRow="0" w:firstColumn="0" w:lastColumn="0" w:oddVBand="0" w:evenVBand="0" w:oddHBand="0" w:evenHBand="0" w:firstRowFirstColumn="0" w:firstRowLastColumn="0" w:lastRowFirstColumn="0" w:lastRowLastColumn="0"/>
            </w:pPr>
          </w:p>
        </w:tc>
      </w:tr>
      <w:tr w:rsidR="0050141F" w14:paraId="392D03F5" w14:textId="77777777" w:rsidTr="002F4B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Pr>
          <w:p w14:paraId="28226405" w14:textId="1C0AA91C" w:rsidR="0050141F" w:rsidRDefault="00B5439E" w:rsidP="00FE4A60">
            <w:r>
              <w:t>3</w:t>
            </w:r>
          </w:p>
        </w:tc>
        <w:tc>
          <w:tcPr>
            <w:tcW w:w="3060" w:type="dxa"/>
          </w:tcPr>
          <w:p w14:paraId="4A63D8FA" w14:textId="096F6475" w:rsidR="00222216" w:rsidRDefault="006E27BA" w:rsidP="00FE4A60">
            <w:pPr>
              <w:cnfStyle w:val="000000100000" w:firstRow="0" w:lastRow="0" w:firstColumn="0" w:lastColumn="0" w:oddVBand="0" w:evenVBand="0" w:oddHBand="1" w:evenHBand="0" w:firstRowFirstColumn="0" w:firstRowLastColumn="0" w:lastRowFirstColumn="0" w:lastRowLastColumn="0"/>
            </w:pPr>
            <w:r>
              <w:t>BMC Memory Configuration</w:t>
            </w:r>
          </w:p>
        </w:tc>
        <w:tc>
          <w:tcPr>
            <w:tcW w:w="5575" w:type="dxa"/>
          </w:tcPr>
          <w:p w14:paraId="406053B9" w14:textId="6330A8F3" w:rsidR="00222216" w:rsidRDefault="003A2C8F" w:rsidP="00FE4A60">
            <w:pPr>
              <w:cnfStyle w:val="000000100000" w:firstRow="0" w:lastRow="0" w:firstColumn="0" w:lastColumn="0" w:oddVBand="0" w:evenVBand="0" w:oddHBand="1" w:evenHBand="0" w:firstRowFirstColumn="0" w:firstRowLastColumn="0" w:lastRowFirstColumn="0" w:lastRowLastColumn="0"/>
            </w:pPr>
            <w:hyperlink r:id="rId15" w:history="1">
              <w:r w:rsidR="004800AA" w:rsidRPr="0047109C">
                <w:rPr>
                  <w:rStyle w:val="Hyperlink"/>
                </w:rPr>
                <w:t>https://dsp.semicon.sony.co.jp/sc/104/06/400-Deliverable/200-Design/500-Logic%20design/400-Design/710-BMCTOP/300-FunctionSpecification/IMX681_BMC_Memory_Config.xlsx</w:t>
              </w:r>
            </w:hyperlink>
          </w:p>
          <w:p w14:paraId="7387BB65" w14:textId="3CA92795" w:rsidR="004800AA" w:rsidRDefault="004800AA" w:rsidP="00FE4A60">
            <w:pPr>
              <w:cnfStyle w:val="000000100000" w:firstRow="0" w:lastRow="0" w:firstColumn="0" w:lastColumn="0" w:oddVBand="0" w:evenVBand="0" w:oddHBand="1" w:evenHBand="0" w:firstRowFirstColumn="0" w:firstRowLastColumn="0" w:lastRowFirstColumn="0" w:lastRowLastColumn="0"/>
            </w:pPr>
          </w:p>
        </w:tc>
      </w:tr>
      <w:tr w:rsidR="003E7150" w14:paraId="0BCD56DF" w14:textId="77777777" w:rsidTr="002F4B98">
        <w:trPr>
          <w:jc w:val="center"/>
        </w:trPr>
        <w:tc>
          <w:tcPr>
            <w:cnfStyle w:val="001000000000" w:firstRow="0" w:lastRow="0" w:firstColumn="1" w:lastColumn="0" w:oddVBand="0" w:evenVBand="0" w:oddHBand="0" w:evenHBand="0" w:firstRowFirstColumn="0" w:firstRowLastColumn="0" w:lastRowFirstColumn="0" w:lastRowLastColumn="0"/>
            <w:tcW w:w="715" w:type="dxa"/>
          </w:tcPr>
          <w:p w14:paraId="596A56A7" w14:textId="5F8A57FD" w:rsidR="003E7150" w:rsidRDefault="003E7150" w:rsidP="00FE4A60">
            <w:r>
              <w:t>4</w:t>
            </w:r>
          </w:p>
        </w:tc>
        <w:tc>
          <w:tcPr>
            <w:tcW w:w="3060" w:type="dxa"/>
          </w:tcPr>
          <w:p w14:paraId="5F8B1FEE" w14:textId="04AAE5B6" w:rsidR="003E7150" w:rsidRDefault="003E7150" w:rsidP="00FE4A60">
            <w:pPr>
              <w:cnfStyle w:val="000000000000" w:firstRow="0" w:lastRow="0" w:firstColumn="0" w:lastColumn="0" w:oddVBand="0" w:evenVBand="0" w:oddHBand="0" w:evenHBand="0" w:firstRowFirstColumn="0" w:firstRowLastColumn="0" w:lastRowFirstColumn="0" w:lastRowLastColumn="0"/>
            </w:pPr>
            <w:r>
              <w:t>DNN Verification Environment</w:t>
            </w:r>
          </w:p>
        </w:tc>
        <w:tc>
          <w:tcPr>
            <w:tcW w:w="5575" w:type="dxa"/>
          </w:tcPr>
          <w:p w14:paraId="6BB37F07" w14:textId="666F2E41" w:rsidR="003E7150" w:rsidRDefault="003A2C8F" w:rsidP="00FE4A60">
            <w:pPr>
              <w:cnfStyle w:val="000000000000" w:firstRow="0" w:lastRow="0" w:firstColumn="0" w:lastColumn="0" w:oddVBand="0" w:evenVBand="0" w:oddHBand="0" w:evenHBand="0" w:firstRowFirstColumn="0" w:firstRowLastColumn="0" w:lastRowFirstColumn="0" w:lastRowLastColumn="0"/>
            </w:pPr>
            <w:hyperlink r:id="rId16" w:history="1">
              <w:r w:rsidR="000F0507" w:rsidRPr="00F044E9">
                <w:rPr>
                  <w:rStyle w:val="Hyperlink"/>
                </w:rPr>
                <w:t>https://github.am.sony.com/Syseng/IMX634FW/blob/master/doc/design/imx681/imx681_dnn_verification.docx</w:t>
              </w:r>
            </w:hyperlink>
          </w:p>
          <w:p w14:paraId="7754D070" w14:textId="1E137671" w:rsidR="000F0507" w:rsidRDefault="000F0507" w:rsidP="00FE4A60">
            <w:pPr>
              <w:cnfStyle w:val="000000000000" w:firstRow="0" w:lastRow="0" w:firstColumn="0" w:lastColumn="0" w:oddVBand="0" w:evenVBand="0" w:oddHBand="0" w:evenHBand="0" w:firstRowFirstColumn="0" w:firstRowLastColumn="0" w:lastRowFirstColumn="0" w:lastRowLastColumn="0"/>
            </w:pPr>
          </w:p>
        </w:tc>
      </w:tr>
      <w:tr w:rsidR="003E7150" w14:paraId="044BA90D" w14:textId="77777777" w:rsidTr="002F4B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Pr>
          <w:p w14:paraId="69260B14" w14:textId="65A1026E" w:rsidR="003E7150" w:rsidRDefault="003E7150" w:rsidP="00FE4A60">
            <w:r>
              <w:t>5</w:t>
            </w:r>
          </w:p>
        </w:tc>
        <w:tc>
          <w:tcPr>
            <w:tcW w:w="3060" w:type="dxa"/>
          </w:tcPr>
          <w:p w14:paraId="7383E058" w14:textId="1C1889CA" w:rsidR="003E7150" w:rsidRDefault="003E7150" w:rsidP="00FE4A60">
            <w:pPr>
              <w:cnfStyle w:val="000000100000" w:firstRow="0" w:lastRow="0" w:firstColumn="0" w:lastColumn="0" w:oddVBand="0" w:evenVBand="0" w:oddHBand="1" w:evenHBand="0" w:firstRowFirstColumn="0" w:firstRowLastColumn="0" w:lastRowFirstColumn="0" w:lastRowLastColumn="0"/>
            </w:pPr>
            <w:r>
              <w:t>DNN Post Processing Spec</w:t>
            </w:r>
          </w:p>
        </w:tc>
        <w:tc>
          <w:tcPr>
            <w:tcW w:w="5575" w:type="dxa"/>
          </w:tcPr>
          <w:p w14:paraId="5163B596" w14:textId="0FA8F72C" w:rsidR="003E7150" w:rsidRDefault="003A2C8F" w:rsidP="00FE4A60">
            <w:pPr>
              <w:cnfStyle w:val="000000100000" w:firstRow="0" w:lastRow="0" w:firstColumn="0" w:lastColumn="0" w:oddVBand="0" w:evenVBand="0" w:oddHBand="1" w:evenHBand="0" w:firstRowFirstColumn="0" w:firstRowLastColumn="0" w:lastRowFirstColumn="0" w:lastRowLastColumn="0"/>
            </w:pPr>
            <w:hyperlink r:id="rId17" w:history="1">
              <w:r w:rsidR="000F0507" w:rsidRPr="00F044E9">
                <w:rPr>
                  <w:rStyle w:val="Hyperlink"/>
                </w:rPr>
                <w:t>https://github.am.sony.com/Syseng/IMX634FW/blob/master/doc/design/imx681/imx681_dnn_postprocessing.pptx</w:t>
              </w:r>
            </w:hyperlink>
          </w:p>
          <w:p w14:paraId="25428742" w14:textId="69893FDB" w:rsidR="000F0507" w:rsidRPr="002F4B98" w:rsidRDefault="000F0507" w:rsidP="00FE4A60">
            <w:pPr>
              <w:cnfStyle w:val="000000100000" w:firstRow="0" w:lastRow="0" w:firstColumn="0" w:lastColumn="0" w:oddVBand="0" w:evenVBand="0" w:oddHBand="1" w:evenHBand="0" w:firstRowFirstColumn="0" w:firstRowLastColumn="0" w:lastRowFirstColumn="0" w:lastRowLastColumn="0"/>
            </w:pPr>
          </w:p>
        </w:tc>
      </w:tr>
    </w:tbl>
    <w:p w14:paraId="4B2F6BD0" w14:textId="77777777" w:rsidR="003200E7" w:rsidRDefault="003200E7">
      <w:pPr>
        <w:rPr>
          <w:rFonts w:ascii="Century Gothic" w:eastAsiaTheme="majorEastAsia" w:hAnsi="Century Gothic" w:cstheme="majorBidi"/>
          <w:color w:val="2F5496" w:themeColor="accent1" w:themeShade="BF"/>
          <w:sz w:val="32"/>
          <w:szCs w:val="32"/>
        </w:rPr>
      </w:pPr>
      <w:r>
        <w:br w:type="page"/>
      </w:r>
    </w:p>
    <w:p w14:paraId="6C2C8F68" w14:textId="58157B7E" w:rsidR="0050141F" w:rsidRDefault="00512DA9" w:rsidP="0050141F">
      <w:pPr>
        <w:pStyle w:val="Heading1"/>
      </w:pPr>
      <w:bookmarkStart w:id="2" w:name="_Toc75440664"/>
      <w:r>
        <w:lastRenderedPageBreak/>
        <w:t>Purpose</w:t>
      </w:r>
      <w:bookmarkEnd w:id="2"/>
    </w:p>
    <w:p w14:paraId="4544D340" w14:textId="5A8CA293" w:rsidR="009646AB" w:rsidRPr="009646AB" w:rsidRDefault="00AB746A" w:rsidP="009646AB">
      <w:r>
        <w:t>This document describes the design</w:t>
      </w:r>
      <w:r w:rsidR="00B900B8">
        <w:t xml:space="preserve"> and</w:t>
      </w:r>
      <w:r w:rsidR="004E217F">
        <w:t xml:space="preserve"> </w:t>
      </w:r>
      <w:r>
        <w:t>implementation</w:t>
      </w:r>
      <w:r w:rsidR="00B900B8">
        <w:t xml:space="preserve"> of</w:t>
      </w:r>
      <w:r>
        <w:t xml:space="preserve"> the </w:t>
      </w:r>
      <w:r w:rsidR="00842AA8">
        <w:t xml:space="preserve">DNN </w:t>
      </w:r>
      <w:r w:rsidR="002C4219">
        <w:t>Compiler</w:t>
      </w:r>
      <w:r w:rsidR="00842AA8">
        <w:t xml:space="preserve"> tool that was developed by the firmware team as part of the IMX681 project</w:t>
      </w:r>
      <w:r w:rsidR="00B30A9C">
        <w:t xml:space="preserve">. </w:t>
      </w:r>
      <w:r w:rsidR="00673C54">
        <w:t xml:space="preserve">The purpose is to </w:t>
      </w:r>
      <w:r w:rsidR="00AB2250">
        <w:t>provide an overview on</w:t>
      </w:r>
      <w:r w:rsidR="00673C54">
        <w:t xml:space="preserve"> the </w:t>
      </w:r>
      <w:r w:rsidR="00842AA8">
        <w:t>structure and functionality of th</w:t>
      </w:r>
      <w:r w:rsidR="00FD5150">
        <w:t>is</w:t>
      </w:r>
      <w:r w:rsidR="00842AA8">
        <w:t xml:space="preserve"> </w:t>
      </w:r>
      <w:r w:rsidR="00C85CE1">
        <w:t>tool</w:t>
      </w:r>
      <w:r w:rsidR="005D0773">
        <w:t>.</w:t>
      </w:r>
    </w:p>
    <w:p w14:paraId="07E5E539" w14:textId="4DE7B2CE" w:rsidR="00512DA9" w:rsidRDefault="0079494B" w:rsidP="00512DA9">
      <w:pPr>
        <w:pStyle w:val="Heading1"/>
      </w:pPr>
      <w:bookmarkStart w:id="3" w:name="_Ref71027330"/>
      <w:bookmarkStart w:id="4" w:name="_Toc75440665"/>
      <w:r>
        <w:t>Background</w:t>
      </w:r>
      <w:bookmarkEnd w:id="3"/>
      <w:bookmarkEnd w:id="4"/>
    </w:p>
    <w:p w14:paraId="4CC37050" w14:textId="512F1A70" w:rsidR="00ED5692" w:rsidRDefault="00ED5692" w:rsidP="00ED5692">
      <w:r>
        <w:t xml:space="preserve">The IMX681 image sensor introduced a feature in which a Deep Neural Network (DNN) can be run on-chip to perform object detection, object classification, or other similar imaging algorithms. A default detection algorithm developed by Sony is stored in the chip’s ROM, but it also supports a Reconfigurable DNN mode in which a customer </w:t>
      </w:r>
      <w:r w:rsidR="00FD5150">
        <w:t xml:space="preserve">can </w:t>
      </w:r>
      <w:r>
        <w:t>load their own DNN into RAM and override the default.  The intended workflow is that the customer would develop and train their DNN in a deep learning framework (</w:t>
      </w:r>
      <w:proofErr w:type="spellStart"/>
      <w:r>
        <w:t>Tensorflow</w:t>
      </w:r>
      <w:proofErr w:type="spellEnd"/>
      <w:r>
        <w:t xml:space="preserve"> or </w:t>
      </w:r>
      <w:proofErr w:type="spellStart"/>
      <w:r>
        <w:t>PyTorch</w:t>
      </w:r>
      <w:proofErr w:type="spellEnd"/>
      <w:r>
        <w:t>), then convert it to a format that the firmware can interpret and load it to RAM over I2C.</w:t>
      </w:r>
    </w:p>
    <w:p w14:paraId="38D7ABF1" w14:textId="6F9CFAA4" w:rsidR="00ED5692" w:rsidRDefault="00ED5692" w:rsidP="00ED5692">
      <w:r>
        <w:t xml:space="preserve">In order to support this functionality, the firmware team developed the DNN </w:t>
      </w:r>
      <w:r w:rsidR="002C4219">
        <w:t>Compiler</w:t>
      </w:r>
      <w:r>
        <w:t xml:space="preserve"> tool. This Python-based tool reads in a saved DNN model from either a .</w:t>
      </w:r>
      <w:proofErr w:type="spellStart"/>
      <w:r>
        <w:t>tflite</w:t>
      </w:r>
      <w:proofErr w:type="spellEnd"/>
      <w:r>
        <w:t xml:space="preserve"> or </w:t>
      </w:r>
      <w:proofErr w:type="spellStart"/>
      <w:r>
        <w:t>PyTorch</w:t>
      </w:r>
      <w:proofErr w:type="spellEnd"/>
      <w:r>
        <w:t xml:space="preserve"> save file, extracts all information that is required to recreate the DNN, and converts it to a format that is compatible with the IMX681 firmware. This tool was initially developed for internal use during the development and testing of the firmware, but it has evolved into a customer facing tool.</w:t>
      </w:r>
      <w:r w:rsidR="00C85CE1">
        <w:t xml:space="preserve"> By providing the customer with this tool, Sony enables the customer to develop their own DNN and load it to IMX681’s memory without sharing any details about the DNN.</w:t>
      </w:r>
    </w:p>
    <w:p w14:paraId="2B8DA2CF" w14:textId="396165EA" w:rsidR="00ED5692" w:rsidRDefault="00ED5692" w:rsidP="00ED5692">
      <w:r>
        <w:t xml:space="preserve">For more information on the DNN firmware and the structures that </w:t>
      </w:r>
      <w:r w:rsidR="00292821">
        <w:t>are used to represent a DNN, see reference documents [1] and [2].</w:t>
      </w:r>
    </w:p>
    <w:p w14:paraId="58AEAD66" w14:textId="4C176703" w:rsidR="00687D53" w:rsidRDefault="00FE3230" w:rsidP="00C85CE1">
      <w:pPr>
        <w:pStyle w:val="Heading1"/>
      </w:pPr>
      <w:bookmarkStart w:id="5" w:name="_Toc75440666"/>
      <w:r>
        <w:t>Overview</w:t>
      </w:r>
      <w:bookmarkEnd w:id="5"/>
    </w:p>
    <w:p w14:paraId="07DE5F24" w14:textId="14146DD8" w:rsidR="00C85CE1" w:rsidRPr="00C85CE1" w:rsidRDefault="00C85CE1" w:rsidP="00C85CE1">
      <w:r>
        <w:t xml:space="preserve">The block diagram in </w:t>
      </w:r>
      <w:r>
        <w:fldChar w:fldCharType="begin"/>
      </w:r>
      <w:r>
        <w:instrText xml:space="preserve"> REF _Ref71185907 \h </w:instrText>
      </w:r>
      <w:r>
        <w:fldChar w:fldCharType="separate"/>
      </w:r>
      <w:r>
        <w:t xml:space="preserve">Figure </w:t>
      </w:r>
      <w:r>
        <w:rPr>
          <w:noProof/>
        </w:rPr>
        <w:t>1</w:t>
      </w:r>
      <w:r>
        <w:fldChar w:fldCharType="end"/>
      </w:r>
      <w:r>
        <w:t xml:space="preserve"> gives an overview of the DNN </w:t>
      </w:r>
      <w:r w:rsidR="002C4219">
        <w:t>Compiler</w:t>
      </w:r>
      <w:r>
        <w:t xml:space="preserve">’s </w:t>
      </w:r>
      <w:r w:rsidR="00292821">
        <w:t xml:space="preserve">flow &amp; </w:t>
      </w:r>
      <w:r>
        <w:t>components.</w:t>
      </w:r>
    </w:p>
    <w:p w14:paraId="3F950C7C" w14:textId="4217A645" w:rsidR="00C85CE1" w:rsidRDefault="000F0507" w:rsidP="00C85CE1">
      <w:pPr>
        <w:keepNext/>
      </w:pPr>
      <w:r>
        <w:object w:dxaOrig="14385" w:dyaOrig="7185" w14:anchorId="6B3A60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4pt" o:ole="">
            <v:imagedata r:id="rId18" o:title=""/>
          </v:shape>
          <o:OLEObject Type="Embed" ProgID="Visio.Drawing.15" ShapeID="_x0000_i1025" DrawAspect="Content" ObjectID="_1713160387" r:id="rId19"/>
        </w:object>
      </w:r>
    </w:p>
    <w:p w14:paraId="1F3C65B1" w14:textId="56FA9330" w:rsidR="00C85CE1" w:rsidRDefault="00C85CE1" w:rsidP="00C85CE1">
      <w:pPr>
        <w:pStyle w:val="Caption"/>
      </w:pPr>
      <w:bookmarkStart w:id="6" w:name="_Ref71185907"/>
      <w:r>
        <w:t xml:space="preserve">Figure </w:t>
      </w:r>
      <w:fldSimple w:instr=" SEQ Figure \* ARABIC ">
        <w:r w:rsidR="00ED5692">
          <w:rPr>
            <w:noProof/>
          </w:rPr>
          <w:t>2</w:t>
        </w:r>
      </w:fldSimple>
      <w:bookmarkEnd w:id="6"/>
      <w:r>
        <w:t xml:space="preserve"> - DNN </w:t>
      </w:r>
      <w:r w:rsidR="002C4219">
        <w:t>Compiler</w:t>
      </w:r>
      <w:r>
        <w:t xml:space="preserve"> Block Diagram</w:t>
      </w:r>
    </w:p>
    <w:p w14:paraId="0E9E2592" w14:textId="63344938" w:rsidR="00292821" w:rsidRDefault="00292821" w:rsidP="00292821">
      <w:r>
        <w:lastRenderedPageBreak/>
        <w:t xml:space="preserve">The DNN </w:t>
      </w:r>
      <w:r w:rsidR="002C4219">
        <w:t>Compiler</w:t>
      </w:r>
      <w:r>
        <w:t xml:space="preserve"> is invoked from the command line using the following syntax:</w:t>
      </w:r>
    </w:p>
    <w:p w14:paraId="44656696" w14:textId="7211D8A4" w:rsidR="00292821" w:rsidRDefault="00292821" w:rsidP="00292821">
      <w:pPr>
        <w:pStyle w:val="VerilogSignal"/>
        <w:rPr>
          <w:rFonts w:ascii="Consolas" w:hAnsi="Consolas"/>
          <w:sz w:val="18"/>
          <w:szCs w:val="18"/>
        </w:rPr>
      </w:pPr>
      <w:r w:rsidRPr="00292821">
        <w:rPr>
          <w:rFonts w:ascii="Consolas" w:hAnsi="Consolas"/>
          <w:sz w:val="18"/>
          <w:szCs w:val="18"/>
        </w:rPr>
        <w:t>python dnn_</w:t>
      </w:r>
      <w:r w:rsidR="002C4219">
        <w:rPr>
          <w:rFonts w:ascii="Consolas" w:hAnsi="Consolas"/>
          <w:sz w:val="18"/>
          <w:szCs w:val="18"/>
        </w:rPr>
        <w:t>compiler</w:t>
      </w:r>
      <w:r w:rsidRPr="00292821">
        <w:rPr>
          <w:rFonts w:ascii="Consolas" w:hAnsi="Consolas"/>
          <w:sz w:val="18"/>
          <w:szCs w:val="18"/>
        </w:rPr>
        <w:t xml:space="preserve">.py </w:t>
      </w:r>
      <w:r>
        <w:rPr>
          <w:rFonts w:ascii="Consolas" w:hAnsi="Consolas"/>
          <w:sz w:val="18"/>
          <w:szCs w:val="18"/>
        </w:rPr>
        <w:t>[config-filename]</w:t>
      </w:r>
    </w:p>
    <w:p w14:paraId="086DDC4C" w14:textId="0F91789D" w:rsidR="00A641EB" w:rsidRDefault="00FD5150" w:rsidP="00292821">
      <w:r>
        <w:t>The</w:t>
      </w:r>
      <w:r w:rsidR="00292821">
        <w:t xml:space="preserve"> </w:t>
      </w:r>
      <w:r w:rsidR="00292821" w:rsidRPr="00292821">
        <w:rPr>
          <w:rFonts w:ascii="Consolas" w:hAnsi="Consolas"/>
          <w:sz w:val="18"/>
          <w:szCs w:val="18"/>
        </w:rPr>
        <w:t>[config-filename]</w:t>
      </w:r>
      <w:r w:rsidR="00292821">
        <w:t xml:space="preserve"> </w:t>
      </w:r>
      <w:r>
        <w:t xml:space="preserve">argument </w:t>
      </w:r>
      <w:r w:rsidR="00292821">
        <w:t xml:space="preserve">specifies the path to a text-based configuration file.  This configuration file defines information like input/output file paths, image sensor details (e.g. memory addresses &amp; sizes, endianness, </w:t>
      </w:r>
      <w:proofErr w:type="spellStart"/>
      <w:r w:rsidR="00292821">
        <w:t>etc</w:t>
      </w:r>
      <w:proofErr w:type="spellEnd"/>
      <w:r w:rsidR="00292821">
        <w:t xml:space="preserve">), and user settings (e.g. output mode, memory allocation scheme, </w:t>
      </w:r>
      <w:proofErr w:type="spellStart"/>
      <w:r w:rsidR="00292821">
        <w:t>etc</w:t>
      </w:r>
      <w:proofErr w:type="spellEnd"/>
      <w:r w:rsidR="00292821">
        <w:t xml:space="preserve">). Section </w:t>
      </w:r>
      <w:r w:rsidR="00292821">
        <w:fldChar w:fldCharType="begin"/>
      </w:r>
      <w:r w:rsidR="00292821">
        <w:instrText xml:space="preserve"> REF _Ref71186802 \r \h </w:instrText>
      </w:r>
      <w:r w:rsidR="00292821">
        <w:fldChar w:fldCharType="separate"/>
      </w:r>
      <w:r w:rsidR="00292821">
        <w:t>6</w:t>
      </w:r>
      <w:r w:rsidR="00292821">
        <w:fldChar w:fldCharType="end"/>
      </w:r>
      <w:r w:rsidR="000A51DB">
        <w:t xml:space="preserve"> describes the file format in more detail</w:t>
      </w:r>
      <w:r w:rsidR="00292821">
        <w:t>.</w:t>
      </w:r>
    </w:p>
    <w:p w14:paraId="07D0714C" w14:textId="4096EF8A" w:rsidR="00292821" w:rsidRDefault="00292821" w:rsidP="00292821">
      <w:r>
        <w:t xml:space="preserve">One of the parameters in the configuration file is the path to a saved DNN model, stored as either a </w:t>
      </w:r>
      <w:proofErr w:type="spellStart"/>
      <w:r>
        <w:t>Tensorflow</w:t>
      </w:r>
      <w:proofErr w:type="spellEnd"/>
      <w:r>
        <w:t xml:space="preserve"> .</w:t>
      </w:r>
      <w:proofErr w:type="spellStart"/>
      <w:r>
        <w:t>tflite</w:t>
      </w:r>
      <w:proofErr w:type="spellEnd"/>
      <w:r>
        <w:t xml:space="preserve"> file or a </w:t>
      </w:r>
      <w:proofErr w:type="spellStart"/>
      <w:r>
        <w:t>PyTorch</w:t>
      </w:r>
      <w:proofErr w:type="spellEnd"/>
      <w:r>
        <w:t xml:space="preserve"> save file. This file includes all information about the trained DNN, such as its structure, layer</w:t>
      </w:r>
      <w:r w:rsidR="000A51DB">
        <w:t>s,</w:t>
      </w:r>
      <w:r>
        <w:t xml:space="preserve"> weights, and biases.</w:t>
      </w:r>
      <w:r w:rsidR="000A51DB">
        <w:t xml:space="preserve"> </w:t>
      </w:r>
    </w:p>
    <w:p w14:paraId="1EC341DF" w14:textId="6DB6A514" w:rsidR="000A51DB" w:rsidRDefault="000A51DB" w:rsidP="00292821">
      <w:r>
        <w:t xml:space="preserve">The DNN </w:t>
      </w:r>
      <w:r w:rsidR="002C4219">
        <w:t>Compiler</w:t>
      </w:r>
      <w:r>
        <w:t xml:space="preserve"> is broken up into three </w:t>
      </w:r>
      <w:r w:rsidR="00B72C8B">
        <w:t xml:space="preserve">main </w:t>
      </w:r>
      <w:r w:rsidR="007D6491">
        <w:t>layers</w:t>
      </w:r>
      <w:r>
        <w:t>:</w:t>
      </w:r>
    </w:p>
    <w:p w14:paraId="5FF8EED2" w14:textId="27DEDB3D" w:rsidR="000A51DB" w:rsidRDefault="000A51DB" w:rsidP="008C70CD">
      <w:pPr>
        <w:pStyle w:val="ListParagraph"/>
        <w:numPr>
          <w:ilvl w:val="0"/>
          <w:numId w:val="2"/>
        </w:numPr>
      </w:pPr>
      <w:r>
        <w:t>Input Reader (</w:t>
      </w:r>
      <w:proofErr w:type="spellStart"/>
      <w:r>
        <w:t>Tflite</w:t>
      </w:r>
      <w:proofErr w:type="spellEnd"/>
      <w:r>
        <w:t xml:space="preserve"> Reader &amp; </w:t>
      </w:r>
      <w:proofErr w:type="spellStart"/>
      <w:r>
        <w:t>PyTorch</w:t>
      </w:r>
      <w:proofErr w:type="spellEnd"/>
      <w:r>
        <w:t xml:space="preserve"> Reader)</w:t>
      </w:r>
    </w:p>
    <w:p w14:paraId="4B157DAB" w14:textId="6CC4AC88" w:rsidR="000A51DB" w:rsidRDefault="000A51DB" w:rsidP="008C70CD">
      <w:pPr>
        <w:pStyle w:val="ListParagraph"/>
        <w:numPr>
          <w:ilvl w:val="0"/>
          <w:numId w:val="2"/>
        </w:numPr>
      </w:pPr>
      <w:r>
        <w:t>DNN Process</w:t>
      </w:r>
      <w:r w:rsidR="000F0507">
        <w:t>ing</w:t>
      </w:r>
    </w:p>
    <w:p w14:paraId="1D5315B9" w14:textId="75543BBD" w:rsidR="000A51DB" w:rsidRDefault="000A51DB" w:rsidP="008C70CD">
      <w:pPr>
        <w:pStyle w:val="ListParagraph"/>
        <w:numPr>
          <w:ilvl w:val="0"/>
          <w:numId w:val="2"/>
        </w:numPr>
      </w:pPr>
      <w:r>
        <w:t>Output Writer</w:t>
      </w:r>
    </w:p>
    <w:p w14:paraId="0DA4CC8E" w14:textId="622A1501" w:rsidR="00350EA4" w:rsidRDefault="00350EA4" w:rsidP="00350EA4">
      <w:r>
        <w:t xml:space="preserve">The Input Reader is responsible for extracting all </w:t>
      </w:r>
      <w:r w:rsidR="00D5051A">
        <w:t xml:space="preserve">relevant information from </w:t>
      </w:r>
      <w:r w:rsidR="000A51DB">
        <w:t>the saved DNN model</w:t>
      </w:r>
      <w:r w:rsidR="00D5051A">
        <w:t xml:space="preserve"> and loading it into a python dictionary. </w:t>
      </w:r>
      <w:r w:rsidR="000A51DB">
        <w:t xml:space="preserve">All </w:t>
      </w:r>
      <w:proofErr w:type="spellStart"/>
      <w:r w:rsidR="000A51DB">
        <w:t>Tensorflow</w:t>
      </w:r>
      <w:proofErr w:type="spellEnd"/>
      <w:r w:rsidR="000A51DB">
        <w:t xml:space="preserve"> or </w:t>
      </w:r>
      <w:proofErr w:type="spellStart"/>
      <w:r w:rsidR="000A51DB">
        <w:t>PyTorch</w:t>
      </w:r>
      <w:proofErr w:type="spellEnd"/>
      <w:r w:rsidR="000A51DB">
        <w:t xml:space="preserve"> specific code is contained within this layer. The </w:t>
      </w:r>
      <w:proofErr w:type="spellStart"/>
      <w:r w:rsidR="000A51DB">
        <w:t>Tflite</w:t>
      </w:r>
      <w:proofErr w:type="spellEnd"/>
      <w:r w:rsidR="000A51DB">
        <w:t xml:space="preserve"> Reader and </w:t>
      </w:r>
      <w:proofErr w:type="spellStart"/>
      <w:r w:rsidR="000A51DB">
        <w:t>Pytorch</w:t>
      </w:r>
      <w:proofErr w:type="spellEnd"/>
      <w:r w:rsidR="000A51DB">
        <w:t xml:space="preserve"> Reader will both output a dictionary in the same exact format, and the remainder of the DNN </w:t>
      </w:r>
      <w:r w:rsidR="002C4219">
        <w:t>Compiler</w:t>
      </w:r>
      <w:r w:rsidR="000A51DB">
        <w:t xml:space="preserve"> is agnostic to which format the saved model was stored in. </w:t>
      </w:r>
      <w:r w:rsidR="007D6491">
        <w:t>This layer is</w:t>
      </w:r>
      <w:r w:rsidR="000A51DB">
        <w:t xml:space="preserve"> described in more detail in Section </w:t>
      </w:r>
      <w:r w:rsidR="000A51DB">
        <w:fldChar w:fldCharType="begin"/>
      </w:r>
      <w:r w:rsidR="000A51DB">
        <w:instrText xml:space="preserve"> REF _Ref71188363 \r \h </w:instrText>
      </w:r>
      <w:r w:rsidR="000A51DB">
        <w:fldChar w:fldCharType="separate"/>
      </w:r>
      <w:r w:rsidR="000A51DB">
        <w:t>7</w:t>
      </w:r>
      <w:r w:rsidR="000A51DB">
        <w:fldChar w:fldCharType="end"/>
      </w:r>
      <w:r w:rsidR="000A51DB">
        <w:t>.</w:t>
      </w:r>
    </w:p>
    <w:p w14:paraId="2D676ABE" w14:textId="758C05D6" w:rsidR="00D5051A" w:rsidRDefault="00D5051A" w:rsidP="00350EA4">
      <w:r>
        <w:t>The DNN Processor performs a series of tasks that modify or augment the DNN dictionary to make it compatible with the firmware. This includes optimizations</w:t>
      </w:r>
      <w:r w:rsidR="000A51DB">
        <w:t xml:space="preserve">, </w:t>
      </w:r>
      <w:r>
        <w:t xml:space="preserve">memory allocation, and adding a post-processing layer. This </w:t>
      </w:r>
      <w:r w:rsidR="007D6491">
        <w:t>layer</w:t>
      </w:r>
      <w:r w:rsidR="00B72C8B">
        <w:t xml:space="preserve"> is</w:t>
      </w:r>
      <w:r>
        <w:t xml:space="preserve"> described in more detail in Section </w:t>
      </w:r>
      <w:r>
        <w:fldChar w:fldCharType="begin"/>
      </w:r>
      <w:r>
        <w:instrText xml:space="preserve"> REF _Ref71188530 \r \h </w:instrText>
      </w:r>
      <w:r>
        <w:fldChar w:fldCharType="separate"/>
      </w:r>
      <w:r>
        <w:t>8</w:t>
      </w:r>
      <w:r>
        <w:fldChar w:fldCharType="end"/>
      </w:r>
      <w:r>
        <w:t>.</w:t>
      </w:r>
    </w:p>
    <w:p w14:paraId="68654A51" w14:textId="17C8EAF7" w:rsidR="00FD5150" w:rsidRDefault="00D5051A" w:rsidP="00350EA4">
      <w:r>
        <w:t xml:space="preserve">Finally, the Output Writer takes the final DNN dictionary, formats it based on the output mode, and writes it to the final file format. </w:t>
      </w:r>
      <w:r w:rsidR="00FD5150">
        <w:t>The final output can be in one of three formats:</w:t>
      </w:r>
    </w:p>
    <w:p w14:paraId="435E8C8B" w14:textId="1F2702A0" w:rsidR="00FD5150" w:rsidRDefault="00FD5150" w:rsidP="008C70CD">
      <w:pPr>
        <w:pStyle w:val="ListParagraph"/>
        <w:numPr>
          <w:ilvl w:val="0"/>
          <w:numId w:val="6"/>
        </w:numPr>
      </w:pPr>
      <w:r>
        <w:t>Auto-generated C code that can be compiled into the firmware for the ROM model</w:t>
      </w:r>
    </w:p>
    <w:p w14:paraId="369C75EA" w14:textId="506C6787" w:rsidR="00FD5150" w:rsidRDefault="00FD5150" w:rsidP="008C70CD">
      <w:pPr>
        <w:pStyle w:val="ListParagraph"/>
        <w:numPr>
          <w:ilvl w:val="0"/>
          <w:numId w:val="6"/>
        </w:numPr>
      </w:pPr>
      <w:r>
        <w:t>System and VPU memory images that can be loaded to memory in an RTL simulation environment</w:t>
      </w:r>
    </w:p>
    <w:p w14:paraId="1C76968B" w14:textId="69CC753D" w:rsidR="00FD5150" w:rsidRDefault="00FD5150" w:rsidP="008C70CD">
      <w:pPr>
        <w:pStyle w:val="ListParagraph"/>
        <w:numPr>
          <w:ilvl w:val="0"/>
          <w:numId w:val="6"/>
        </w:numPr>
      </w:pPr>
      <w:r>
        <w:t>I2C write sequence to load the DNN to RAM on silicon</w:t>
      </w:r>
    </w:p>
    <w:p w14:paraId="52B8F44A" w14:textId="0E6F8035" w:rsidR="00607585" w:rsidRDefault="00FD5150" w:rsidP="00607585">
      <w:r>
        <w:t>In addition to this, a summary text file is always generated that describes the DNN.</w:t>
      </w:r>
      <w:r w:rsidR="00607585">
        <w:t xml:space="preserve"> The Output Writer and file formats are described in more detail in Section </w:t>
      </w:r>
      <w:r w:rsidR="00607585">
        <w:fldChar w:fldCharType="begin"/>
      </w:r>
      <w:r w:rsidR="00607585">
        <w:instrText xml:space="preserve"> REF _Ref71188169 \r \h </w:instrText>
      </w:r>
      <w:r w:rsidR="00607585">
        <w:fldChar w:fldCharType="separate"/>
      </w:r>
      <w:r w:rsidR="00607585">
        <w:t>9</w:t>
      </w:r>
      <w:r w:rsidR="00607585">
        <w:fldChar w:fldCharType="end"/>
      </w:r>
      <w:r w:rsidR="00607585">
        <w:t>.</w:t>
      </w:r>
    </w:p>
    <w:p w14:paraId="7625DDD9" w14:textId="087464A6" w:rsidR="002F09EC" w:rsidRDefault="002F09EC" w:rsidP="002F09EC">
      <w:pPr>
        <w:pStyle w:val="Heading1"/>
      </w:pPr>
      <w:bookmarkStart w:id="7" w:name="_Ref71186802"/>
      <w:bookmarkStart w:id="8" w:name="_Toc75440667"/>
      <w:r>
        <w:t>Configuration File</w:t>
      </w:r>
      <w:bookmarkEnd w:id="7"/>
      <w:bookmarkEnd w:id="8"/>
    </w:p>
    <w:p w14:paraId="7445EA2D" w14:textId="6BA89203" w:rsidR="00303E12" w:rsidRDefault="00303E12" w:rsidP="00303E12">
      <w:r>
        <w:t>The configuration file follows a simple human-readable text format. Each configuration parameter is defined with a simple key-value pair as follows:</w:t>
      </w:r>
    </w:p>
    <w:p w14:paraId="2CD733C0" w14:textId="2A3223C8" w:rsidR="00303E12" w:rsidRPr="00E42576" w:rsidRDefault="00303E12" w:rsidP="00CB25F7">
      <w:pPr>
        <w:pStyle w:val="VerilogSignal"/>
        <w:rPr>
          <w:rFonts w:ascii="Consolas" w:hAnsi="Consolas"/>
          <w:sz w:val="18"/>
          <w:szCs w:val="18"/>
        </w:rPr>
      </w:pPr>
      <w:r w:rsidRPr="00E42576">
        <w:rPr>
          <w:rFonts w:ascii="Consolas" w:hAnsi="Consolas"/>
          <w:sz w:val="18"/>
          <w:szCs w:val="18"/>
        </w:rPr>
        <w:t>PARAMETER_NAME value</w:t>
      </w:r>
    </w:p>
    <w:p w14:paraId="60938B11" w14:textId="2DFFA68E" w:rsidR="00303E12" w:rsidRDefault="00303E12" w:rsidP="00303E12">
      <w:r>
        <w:t xml:space="preserve">Any line that begins with # is interpreted as a comment and ignored by the DNN </w:t>
      </w:r>
      <w:r w:rsidR="002C4219">
        <w:t>Compiler</w:t>
      </w:r>
      <w:r>
        <w:t>. A base configuration file can be included in another configuration file using the following syntax:</w:t>
      </w:r>
    </w:p>
    <w:p w14:paraId="729B663D" w14:textId="51C2A433" w:rsidR="00303E12" w:rsidRPr="00E42576" w:rsidRDefault="00303E12" w:rsidP="00CB25F7">
      <w:pPr>
        <w:pStyle w:val="VerilogSignal"/>
        <w:rPr>
          <w:rFonts w:ascii="Consolas" w:hAnsi="Consolas"/>
          <w:sz w:val="18"/>
          <w:szCs w:val="18"/>
        </w:rPr>
      </w:pPr>
      <w:r w:rsidRPr="00E42576">
        <w:rPr>
          <w:rFonts w:ascii="Consolas" w:hAnsi="Consolas"/>
          <w:sz w:val="18"/>
          <w:szCs w:val="18"/>
        </w:rPr>
        <w:t>INC_CONFIG relative_path/filename.</w:t>
      </w:r>
      <w:r w:rsidR="000F0507">
        <w:rPr>
          <w:rFonts w:ascii="Consolas" w:hAnsi="Consolas"/>
          <w:sz w:val="18"/>
          <w:szCs w:val="18"/>
        </w:rPr>
        <w:t>inc</w:t>
      </w:r>
    </w:p>
    <w:p w14:paraId="46D2ED9D" w14:textId="3CF65EA6" w:rsidR="00303E12" w:rsidRDefault="00303E12" w:rsidP="00303E12">
      <w:r>
        <w:t xml:space="preserve">In this case, all values from the </w:t>
      </w:r>
      <w:r w:rsidR="00834D78">
        <w:t>base</w:t>
      </w:r>
      <w:r>
        <w:t xml:space="preserve"> configuration are effectively </w:t>
      </w:r>
      <w:r w:rsidR="00834D78">
        <w:t>copied to the configuration file that includes it.</w:t>
      </w:r>
    </w:p>
    <w:p w14:paraId="5299CCF6" w14:textId="38130F6C" w:rsidR="00834D78" w:rsidRDefault="00834D78" w:rsidP="00303E12">
      <w:r>
        <w:lastRenderedPageBreak/>
        <w:t xml:space="preserve">The DNN </w:t>
      </w:r>
      <w:r w:rsidR="002C4219">
        <w:t>Compiler</w:t>
      </w:r>
      <w:r>
        <w:t xml:space="preserve"> comes with sample configuration files in the following directory structure:</w:t>
      </w:r>
    </w:p>
    <w:p w14:paraId="0CC01D41" w14:textId="6BB637C0" w:rsidR="00834D78" w:rsidRPr="00E42576" w:rsidRDefault="00834D78" w:rsidP="00E42576">
      <w:pPr>
        <w:pStyle w:val="VerilogSignal"/>
        <w:rPr>
          <w:rFonts w:ascii="Consolas" w:hAnsi="Consolas"/>
          <w:sz w:val="18"/>
          <w:szCs w:val="18"/>
        </w:rPr>
      </w:pPr>
      <w:r w:rsidRPr="00E42576">
        <w:rPr>
          <w:rFonts w:ascii="Consolas" w:hAnsi="Consolas"/>
          <w:sz w:val="18"/>
          <w:szCs w:val="18"/>
        </w:rPr>
        <w:t>configs</w:t>
      </w:r>
    </w:p>
    <w:p w14:paraId="32C49CFA" w14:textId="0BD4189E"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imx681_detection_rom.cfg</w:t>
      </w:r>
    </w:p>
    <w:p w14:paraId="7743EFA2" w14:textId="730B412C"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imx681_detection_sim.cfg</w:t>
      </w:r>
    </w:p>
    <w:p w14:paraId="2A5EAFFE" w14:textId="373EA0B9"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imx681_detection_i2c.cfg</w:t>
      </w:r>
    </w:p>
    <w:p w14:paraId="35C4DDAD" w14:textId="5C790917"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imx681_classification_sim.cfg</w:t>
      </w:r>
    </w:p>
    <w:p w14:paraId="1580FF9F" w14:textId="48D70773"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imx681_classification_i2c.cfg</w:t>
      </w:r>
    </w:p>
    <w:p w14:paraId="11466587" w14:textId="0A729952"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base</w:t>
      </w:r>
    </w:p>
    <w:p w14:paraId="2D7AA92B" w14:textId="2333B228" w:rsidR="00834D78" w:rsidRPr="00E42576" w:rsidRDefault="00834D78" w:rsidP="008C70CD">
      <w:pPr>
        <w:pStyle w:val="VerilogSignal"/>
        <w:numPr>
          <w:ilvl w:val="1"/>
          <w:numId w:val="3"/>
        </w:numPr>
        <w:rPr>
          <w:rFonts w:ascii="Consolas" w:hAnsi="Consolas"/>
          <w:sz w:val="18"/>
          <w:szCs w:val="18"/>
        </w:rPr>
      </w:pPr>
      <w:r w:rsidRPr="00E42576">
        <w:rPr>
          <w:rFonts w:ascii="Consolas" w:hAnsi="Consolas"/>
          <w:sz w:val="18"/>
          <w:szCs w:val="18"/>
        </w:rPr>
        <w:t>sensor</w:t>
      </w:r>
    </w:p>
    <w:p w14:paraId="7E99DAEB" w14:textId="7FD26665" w:rsidR="00834D78" w:rsidRPr="00E42576" w:rsidRDefault="00834D78" w:rsidP="008C70CD">
      <w:pPr>
        <w:pStyle w:val="VerilogSignal"/>
        <w:numPr>
          <w:ilvl w:val="2"/>
          <w:numId w:val="3"/>
        </w:numPr>
        <w:rPr>
          <w:rFonts w:ascii="Consolas" w:hAnsi="Consolas"/>
          <w:sz w:val="18"/>
          <w:szCs w:val="18"/>
        </w:rPr>
      </w:pPr>
      <w:r w:rsidRPr="00E42576">
        <w:rPr>
          <w:rFonts w:ascii="Consolas" w:hAnsi="Consolas"/>
          <w:sz w:val="18"/>
          <w:szCs w:val="18"/>
        </w:rPr>
        <w:t>imx681.</w:t>
      </w:r>
      <w:r w:rsidR="00E42576">
        <w:rPr>
          <w:rFonts w:ascii="Consolas" w:hAnsi="Consolas"/>
          <w:sz w:val="18"/>
          <w:szCs w:val="18"/>
        </w:rPr>
        <w:t>inc</w:t>
      </w:r>
    </w:p>
    <w:p w14:paraId="2D1B32E2" w14:textId="77777777" w:rsidR="00834D78" w:rsidRPr="00E42576" w:rsidRDefault="00834D78" w:rsidP="008C70CD">
      <w:pPr>
        <w:pStyle w:val="VerilogSignal"/>
        <w:numPr>
          <w:ilvl w:val="1"/>
          <w:numId w:val="3"/>
        </w:numPr>
        <w:rPr>
          <w:rFonts w:ascii="Consolas" w:hAnsi="Consolas"/>
          <w:sz w:val="18"/>
          <w:szCs w:val="18"/>
        </w:rPr>
      </w:pPr>
      <w:r w:rsidRPr="00E42576">
        <w:rPr>
          <w:rFonts w:ascii="Consolas" w:hAnsi="Consolas"/>
          <w:sz w:val="18"/>
          <w:szCs w:val="18"/>
        </w:rPr>
        <w:t>dnn</w:t>
      </w:r>
    </w:p>
    <w:p w14:paraId="1E517F05" w14:textId="0CB61F09" w:rsidR="00834D78" w:rsidRPr="00E42576" w:rsidRDefault="00834D78" w:rsidP="008C70CD">
      <w:pPr>
        <w:pStyle w:val="VerilogSignal"/>
        <w:numPr>
          <w:ilvl w:val="2"/>
          <w:numId w:val="3"/>
        </w:numPr>
        <w:rPr>
          <w:rFonts w:ascii="Consolas" w:hAnsi="Consolas"/>
          <w:sz w:val="18"/>
          <w:szCs w:val="18"/>
        </w:rPr>
      </w:pPr>
      <w:r w:rsidRPr="00E42576">
        <w:rPr>
          <w:rFonts w:ascii="Consolas" w:hAnsi="Consolas"/>
          <w:sz w:val="18"/>
          <w:szCs w:val="18"/>
        </w:rPr>
        <w:t>sony_detection.</w:t>
      </w:r>
      <w:r w:rsidR="00E42576">
        <w:rPr>
          <w:rFonts w:ascii="Consolas" w:hAnsi="Consolas"/>
          <w:sz w:val="18"/>
          <w:szCs w:val="18"/>
        </w:rPr>
        <w:t>inc</w:t>
      </w:r>
    </w:p>
    <w:p w14:paraId="077BC745" w14:textId="5B994165" w:rsidR="00834D78" w:rsidRPr="00E42576" w:rsidRDefault="00834D78" w:rsidP="008C70CD">
      <w:pPr>
        <w:pStyle w:val="VerilogSignal"/>
        <w:numPr>
          <w:ilvl w:val="2"/>
          <w:numId w:val="3"/>
        </w:numPr>
        <w:rPr>
          <w:rFonts w:ascii="Consolas" w:hAnsi="Consolas"/>
          <w:sz w:val="18"/>
          <w:szCs w:val="18"/>
        </w:rPr>
      </w:pPr>
      <w:r w:rsidRPr="00E42576">
        <w:rPr>
          <w:rFonts w:ascii="Consolas" w:hAnsi="Consolas"/>
          <w:sz w:val="18"/>
          <w:szCs w:val="18"/>
        </w:rPr>
        <w:t>sony_classification.</w:t>
      </w:r>
      <w:r w:rsidR="00E42576">
        <w:rPr>
          <w:rFonts w:ascii="Consolas" w:hAnsi="Consolas"/>
          <w:sz w:val="18"/>
          <w:szCs w:val="18"/>
        </w:rPr>
        <w:t>inc</w:t>
      </w:r>
    </w:p>
    <w:p w14:paraId="0A04900B" w14:textId="00A80354" w:rsidR="00834D78" w:rsidRPr="00E42576" w:rsidRDefault="00834D78" w:rsidP="008C70CD">
      <w:pPr>
        <w:pStyle w:val="VerilogSignal"/>
        <w:numPr>
          <w:ilvl w:val="0"/>
          <w:numId w:val="3"/>
        </w:numPr>
        <w:rPr>
          <w:rFonts w:ascii="Consolas" w:hAnsi="Consolas"/>
          <w:sz w:val="18"/>
          <w:szCs w:val="18"/>
        </w:rPr>
      </w:pPr>
      <w:r w:rsidRPr="00E42576">
        <w:rPr>
          <w:rFonts w:ascii="Consolas" w:hAnsi="Consolas"/>
          <w:sz w:val="18"/>
          <w:szCs w:val="18"/>
        </w:rPr>
        <w:t>test</w:t>
      </w:r>
    </w:p>
    <w:p w14:paraId="653E8877" w14:textId="3C71CEAC" w:rsidR="00834D78" w:rsidRPr="00E42576" w:rsidRDefault="00834D78" w:rsidP="008C70CD">
      <w:pPr>
        <w:pStyle w:val="VerilogSignal"/>
        <w:numPr>
          <w:ilvl w:val="1"/>
          <w:numId w:val="3"/>
        </w:numPr>
        <w:rPr>
          <w:rFonts w:ascii="Consolas" w:hAnsi="Consolas"/>
          <w:sz w:val="18"/>
          <w:szCs w:val="18"/>
        </w:rPr>
      </w:pPr>
      <w:r w:rsidRPr="00E42576">
        <w:rPr>
          <w:rFonts w:ascii="Consolas" w:hAnsi="Consolas"/>
          <w:sz w:val="18"/>
          <w:szCs w:val="18"/>
        </w:rPr>
        <w:t>test_net_0</w:t>
      </w:r>
      <w:r w:rsidR="00CB25F7" w:rsidRPr="00E42576">
        <w:rPr>
          <w:rFonts w:ascii="Consolas" w:hAnsi="Consolas"/>
          <w:sz w:val="18"/>
          <w:szCs w:val="18"/>
        </w:rPr>
        <w:t>_sim</w:t>
      </w:r>
      <w:r w:rsidRPr="00E42576">
        <w:rPr>
          <w:rFonts w:ascii="Consolas" w:hAnsi="Consolas"/>
          <w:sz w:val="18"/>
          <w:szCs w:val="18"/>
        </w:rPr>
        <w:t>.cfg</w:t>
      </w:r>
    </w:p>
    <w:p w14:paraId="71D43BB3" w14:textId="0A2A5713" w:rsidR="00CB25F7" w:rsidRPr="00E42576" w:rsidRDefault="00CB25F7" w:rsidP="008C70CD">
      <w:pPr>
        <w:pStyle w:val="VerilogSignal"/>
        <w:numPr>
          <w:ilvl w:val="1"/>
          <w:numId w:val="3"/>
        </w:numPr>
        <w:rPr>
          <w:rFonts w:ascii="Consolas" w:hAnsi="Consolas"/>
          <w:sz w:val="18"/>
          <w:szCs w:val="18"/>
        </w:rPr>
      </w:pPr>
      <w:r w:rsidRPr="00E42576">
        <w:rPr>
          <w:rFonts w:ascii="Consolas" w:hAnsi="Consolas"/>
          <w:sz w:val="18"/>
          <w:szCs w:val="18"/>
        </w:rPr>
        <w:t>…</w:t>
      </w:r>
    </w:p>
    <w:p w14:paraId="155B176C" w14:textId="141514EB" w:rsidR="00CB25F7" w:rsidRPr="00E42576" w:rsidRDefault="00CB25F7" w:rsidP="008C70CD">
      <w:pPr>
        <w:pStyle w:val="VerilogSignal"/>
        <w:numPr>
          <w:ilvl w:val="1"/>
          <w:numId w:val="3"/>
        </w:numPr>
        <w:rPr>
          <w:rFonts w:ascii="Consolas" w:hAnsi="Consolas"/>
          <w:sz w:val="18"/>
          <w:szCs w:val="18"/>
        </w:rPr>
      </w:pPr>
      <w:r w:rsidRPr="00E42576">
        <w:rPr>
          <w:rFonts w:ascii="Consolas" w:hAnsi="Consolas"/>
          <w:sz w:val="18"/>
          <w:szCs w:val="18"/>
        </w:rPr>
        <w:t>test_net_7_sim.cfg</w:t>
      </w:r>
    </w:p>
    <w:p w14:paraId="6ED89BAD" w14:textId="6BAE7E48" w:rsidR="00303E12" w:rsidRDefault="00CB25F7" w:rsidP="00CB25F7">
      <w:r>
        <w:t xml:space="preserve">The </w:t>
      </w:r>
      <w:r w:rsidRPr="00E42576">
        <w:rPr>
          <w:rStyle w:val="VerilogSignalChar"/>
          <w:rFonts w:ascii="Consolas" w:hAnsi="Consolas"/>
          <w:sz w:val="18"/>
          <w:szCs w:val="18"/>
        </w:rPr>
        <w:t>base</w:t>
      </w:r>
      <w:r w:rsidRPr="00E42576">
        <w:rPr>
          <w:sz w:val="18"/>
          <w:szCs w:val="18"/>
        </w:rPr>
        <w:t xml:space="preserve"> </w:t>
      </w:r>
      <w:r>
        <w:t xml:space="preserve">directory contains base configurations that are included by other configurations. </w:t>
      </w:r>
      <w:r w:rsidRPr="00E42576">
        <w:rPr>
          <w:rStyle w:val="VerilogSignalChar"/>
          <w:rFonts w:ascii="Consolas" w:hAnsi="Consolas"/>
          <w:sz w:val="18"/>
          <w:szCs w:val="18"/>
        </w:rPr>
        <w:t>base/sensor/imx681.</w:t>
      </w:r>
      <w:r w:rsidR="00E42576">
        <w:rPr>
          <w:rStyle w:val="VerilogSignalChar"/>
          <w:rFonts w:ascii="Consolas" w:hAnsi="Consolas"/>
          <w:sz w:val="18"/>
          <w:szCs w:val="18"/>
        </w:rPr>
        <w:t>inc</w:t>
      </w:r>
      <w:r w:rsidRPr="00E42576">
        <w:rPr>
          <w:sz w:val="18"/>
          <w:szCs w:val="18"/>
        </w:rPr>
        <w:t xml:space="preserve"> </w:t>
      </w:r>
      <w:r>
        <w:t xml:space="preserve">defines common configuration </w:t>
      </w:r>
      <w:r w:rsidR="00FD5150">
        <w:t>settings</w:t>
      </w:r>
      <w:r>
        <w:t xml:space="preserve"> that are sensor-specific </w:t>
      </w:r>
      <w:r w:rsidR="00E42576">
        <w:t>and always apply when the target platform is IMX681</w:t>
      </w:r>
      <w:r>
        <w:t xml:space="preserve">. </w:t>
      </w:r>
      <w:r w:rsidRPr="00E42576">
        <w:rPr>
          <w:rStyle w:val="VerilogSignalChar"/>
          <w:rFonts w:ascii="Consolas" w:hAnsi="Consolas"/>
          <w:sz w:val="18"/>
          <w:szCs w:val="18"/>
        </w:rPr>
        <w:t>base/dnn/sony_detection.</w:t>
      </w:r>
      <w:r w:rsidR="00E42576">
        <w:rPr>
          <w:rStyle w:val="VerilogSignalChar"/>
          <w:rFonts w:ascii="Consolas" w:hAnsi="Consolas"/>
          <w:sz w:val="18"/>
          <w:szCs w:val="18"/>
        </w:rPr>
        <w:t>inc</w:t>
      </w:r>
      <w:r w:rsidRPr="00E42576">
        <w:rPr>
          <w:sz w:val="18"/>
          <w:szCs w:val="18"/>
        </w:rPr>
        <w:t xml:space="preserve"> </w:t>
      </w:r>
      <w:r>
        <w:t xml:space="preserve">and </w:t>
      </w:r>
      <w:r w:rsidRPr="00E42576">
        <w:rPr>
          <w:rStyle w:val="VerilogSignalChar"/>
          <w:rFonts w:ascii="Consolas" w:hAnsi="Consolas"/>
          <w:sz w:val="18"/>
          <w:szCs w:val="18"/>
        </w:rPr>
        <w:t>base/dnn/sony_classification.</w:t>
      </w:r>
      <w:r w:rsidR="00E42576">
        <w:rPr>
          <w:rStyle w:val="VerilogSignalChar"/>
          <w:rFonts w:ascii="Consolas" w:hAnsi="Consolas"/>
          <w:sz w:val="18"/>
          <w:szCs w:val="18"/>
        </w:rPr>
        <w:t>inc</w:t>
      </w:r>
      <w:r w:rsidRPr="00E42576">
        <w:rPr>
          <w:rStyle w:val="VerilogSignalChar"/>
          <w:sz w:val="18"/>
          <w:szCs w:val="18"/>
        </w:rPr>
        <w:t xml:space="preserve"> </w:t>
      </w:r>
      <w:r>
        <w:t>contain common configuration items to load DNN models that Sony has developed. The first is a detection algorithm that supports face, hand, and human detection (the default ROM model for IMX681) and the second is an object classification algorithm.</w:t>
      </w:r>
    </w:p>
    <w:p w14:paraId="5CC5B711" w14:textId="4711EAEF" w:rsidR="00111849" w:rsidRDefault="00E42576" w:rsidP="00FC4D4F">
      <w:r>
        <w:t xml:space="preserve">At the top level of the </w:t>
      </w:r>
      <w:r w:rsidRPr="00E42576">
        <w:rPr>
          <w:rFonts w:ascii="Consolas" w:hAnsi="Consolas"/>
          <w:sz w:val="18"/>
          <w:szCs w:val="18"/>
        </w:rPr>
        <w:t>configs</w:t>
      </w:r>
      <w:r w:rsidR="00FC4D4F">
        <w:rPr>
          <w:rFonts w:ascii="Consolas" w:hAnsi="Consolas"/>
          <w:sz w:val="18"/>
          <w:szCs w:val="18"/>
        </w:rPr>
        <w:t xml:space="preserve"> </w:t>
      </w:r>
      <w:r w:rsidR="00FC4D4F">
        <w:t>directory, there are full configuration files that tie these base configurations together. The naming convention used for these configuration files is:</w:t>
      </w:r>
    </w:p>
    <w:p w14:paraId="156EBD60" w14:textId="146D6885" w:rsidR="00FC4D4F" w:rsidRPr="00FC4D4F" w:rsidRDefault="00FC4D4F" w:rsidP="00FC4D4F">
      <w:pPr>
        <w:rPr>
          <w:rFonts w:ascii="Consolas" w:hAnsi="Consolas"/>
          <w:sz w:val="18"/>
          <w:szCs w:val="18"/>
        </w:rPr>
      </w:pPr>
      <w:r w:rsidRPr="00FC4D4F">
        <w:rPr>
          <w:rFonts w:ascii="Consolas" w:hAnsi="Consolas"/>
          <w:sz w:val="18"/>
          <w:szCs w:val="18"/>
        </w:rPr>
        <w:t>&lt;sensor&gt;_&lt;</w:t>
      </w:r>
      <w:proofErr w:type="spellStart"/>
      <w:r w:rsidRPr="00FC4D4F">
        <w:rPr>
          <w:rFonts w:ascii="Consolas" w:hAnsi="Consolas"/>
          <w:sz w:val="18"/>
          <w:szCs w:val="18"/>
        </w:rPr>
        <w:t>dnn</w:t>
      </w:r>
      <w:proofErr w:type="spellEnd"/>
      <w:r w:rsidRPr="00FC4D4F">
        <w:rPr>
          <w:rFonts w:ascii="Consolas" w:hAnsi="Consolas"/>
          <w:sz w:val="18"/>
          <w:szCs w:val="18"/>
        </w:rPr>
        <w:t>&gt;_&lt;output mode&gt;.</w:t>
      </w:r>
      <w:proofErr w:type="spellStart"/>
      <w:r w:rsidRPr="00FC4D4F">
        <w:rPr>
          <w:rFonts w:ascii="Consolas" w:hAnsi="Consolas"/>
          <w:sz w:val="18"/>
          <w:szCs w:val="18"/>
        </w:rPr>
        <w:t>cfg</w:t>
      </w:r>
      <w:proofErr w:type="spellEnd"/>
    </w:p>
    <w:p w14:paraId="04D8BD38" w14:textId="713CF947" w:rsidR="00111849" w:rsidRDefault="00111849" w:rsidP="00111849">
      <w:r>
        <w:t xml:space="preserve">For example, </w:t>
      </w:r>
      <w:r w:rsidRPr="00FC4D4F">
        <w:rPr>
          <w:rStyle w:val="VerilogSignalChar"/>
          <w:rFonts w:ascii="Consolas" w:hAnsi="Consolas"/>
          <w:sz w:val="18"/>
          <w:szCs w:val="18"/>
        </w:rPr>
        <w:t>imx681_classification_i2c.cfg</w:t>
      </w:r>
      <w:r>
        <w:t xml:space="preserve"> contains a full configuration to </w:t>
      </w:r>
      <w:r w:rsidR="00607585">
        <w:t xml:space="preserve">generate I2C load files to run the </w:t>
      </w:r>
      <w:proofErr w:type="spellStart"/>
      <w:r w:rsidR="00607585">
        <w:t>sony_classification</w:t>
      </w:r>
      <w:proofErr w:type="spellEnd"/>
      <w:r w:rsidR="00607585">
        <w:t xml:space="preserve"> model on IMX681.</w:t>
      </w:r>
    </w:p>
    <w:p w14:paraId="26A4ADD9" w14:textId="2EEC5FC8" w:rsidR="00CB25F7" w:rsidRDefault="00111849" w:rsidP="00CB25F7">
      <w:r>
        <w:t xml:space="preserve">In addition to these files, the </w:t>
      </w:r>
      <w:r w:rsidRPr="00FC4D4F">
        <w:rPr>
          <w:rStyle w:val="VerilogSignalChar"/>
          <w:rFonts w:ascii="Consolas" w:hAnsi="Consolas"/>
          <w:sz w:val="18"/>
          <w:szCs w:val="18"/>
        </w:rPr>
        <w:t>test</w:t>
      </w:r>
      <w:r w:rsidRPr="00FC4D4F">
        <w:rPr>
          <w:rStyle w:val="VerilogSignalChar"/>
          <w:sz w:val="18"/>
          <w:szCs w:val="18"/>
        </w:rPr>
        <w:t xml:space="preserve"> </w:t>
      </w:r>
      <w:r>
        <w:t xml:space="preserve">directory contains more full configurations to load various test networks that </w:t>
      </w:r>
      <w:r w:rsidR="00FC4D4F">
        <w:t xml:space="preserve">are used for verifying the DNN </w:t>
      </w:r>
      <w:r w:rsidR="002C4219">
        <w:t>Compiler</w:t>
      </w:r>
      <w:r w:rsidR="00FC4D4F">
        <w:t xml:space="preserve"> and firmware (e.g. for Layer Parameter Tests).</w:t>
      </w:r>
      <w:r w:rsidR="00607585">
        <w:t xml:space="preserve"> For more information on these, see reference document [4].</w:t>
      </w:r>
    </w:p>
    <w:p w14:paraId="57022646" w14:textId="1754F5E3" w:rsidR="00111849" w:rsidRDefault="00111849" w:rsidP="00CB25F7">
      <w:r>
        <w:t xml:space="preserve">For more information on all the individual configuration parameters available, see the comments in each of these sample files. This document does not provide a full list, but some of the more complicated parameters are </w:t>
      </w:r>
      <w:r w:rsidR="00FC4D4F">
        <w:t>explained throughout</w:t>
      </w:r>
      <w:r>
        <w:t xml:space="preserve"> </w:t>
      </w:r>
      <w:r w:rsidR="00FC4D4F">
        <w:t>S</w:t>
      </w:r>
      <w:r>
        <w:t xml:space="preserve">ections </w:t>
      </w:r>
      <w:r>
        <w:fldChar w:fldCharType="begin"/>
      </w:r>
      <w:r>
        <w:instrText xml:space="preserve"> REF _Ref71188363 \r \h </w:instrText>
      </w:r>
      <w:r>
        <w:fldChar w:fldCharType="separate"/>
      </w:r>
      <w:r>
        <w:t>7</w:t>
      </w:r>
      <w:r>
        <w:fldChar w:fldCharType="end"/>
      </w:r>
      <w:r>
        <w:t xml:space="preserve"> - </w:t>
      </w:r>
      <w:r>
        <w:fldChar w:fldCharType="begin"/>
      </w:r>
      <w:r>
        <w:instrText xml:space="preserve"> REF _Ref71188169 \r \h </w:instrText>
      </w:r>
      <w:r>
        <w:fldChar w:fldCharType="separate"/>
      </w:r>
      <w:r>
        <w:t>9</w:t>
      </w:r>
      <w:r>
        <w:fldChar w:fldCharType="end"/>
      </w:r>
      <w:r>
        <w:t>.</w:t>
      </w:r>
    </w:p>
    <w:p w14:paraId="356A5848" w14:textId="35A78DA6" w:rsidR="00111849" w:rsidRDefault="00111849" w:rsidP="00111849">
      <w:pPr>
        <w:pStyle w:val="Heading2"/>
        <w:rPr>
          <w:rStyle w:val="VerilogSignalChar"/>
          <w:rFonts w:ascii="Times New Roman" w:hAnsi="Times New Roman"/>
          <w:noProof w:val="0"/>
        </w:rPr>
      </w:pPr>
      <w:bookmarkStart w:id="9" w:name="_Toc75440668"/>
      <w:r>
        <w:rPr>
          <w:rStyle w:val="VerilogSignalChar"/>
          <w:rFonts w:ascii="Times New Roman" w:hAnsi="Times New Roman"/>
          <w:noProof w:val="0"/>
        </w:rPr>
        <w:lastRenderedPageBreak/>
        <w:t>Command Line Override</w:t>
      </w:r>
      <w:bookmarkEnd w:id="9"/>
    </w:p>
    <w:p w14:paraId="77F1F2D7" w14:textId="20F73BFC" w:rsidR="00111849" w:rsidRDefault="00111849" w:rsidP="00111849">
      <w:r>
        <w:t>Individual parameters from a configuration file can be overridden from the command line using the following syntax:</w:t>
      </w:r>
    </w:p>
    <w:p w14:paraId="47C4E4D3" w14:textId="5DBDF3F4" w:rsidR="00111849" w:rsidRPr="00FC4D4F" w:rsidRDefault="00111849" w:rsidP="00111849">
      <w:pPr>
        <w:pStyle w:val="VerilogSignal"/>
        <w:rPr>
          <w:rFonts w:ascii="Consolas" w:hAnsi="Consolas"/>
          <w:sz w:val="18"/>
          <w:szCs w:val="18"/>
        </w:rPr>
      </w:pPr>
      <w:r w:rsidRPr="00FC4D4F">
        <w:rPr>
          <w:rFonts w:ascii="Consolas" w:hAnsi="Consolas"/>
          <w:sz w:val="18"/>
          <w:szCs w:val="18"/>
        </w:rPr>
        <w:t>python dnn_</w:t>
      </w:r>
      <w:r w:rsidR="002C4219">
        <w:rPr>
          <w:rFonts w:ascii="Consolas" w:hAnsi="Consolas"/>
          <w:sz w:val="18"/>
          <w:szCs w:val="18"/>
        </w:rPr>
        <w:t>compiler</w:t>
      </w:r>
      <w:r w:rsidRPr="00FC4D4F">
        <w:rPr>
          <w:rFonts w:ascii="Consolas" w:hAnsi="Consolas"/>
          <w:sz w:val="18"/>
          <w:szCs w:val="18"/>
        </w:rPr>
        <w:t>.py &lt;config_file&gt; PARAMETER</w:t>
      </w:r>
      <w:r w:rsidR="00FC4D4F">
        <w:rPr>
          <w:rFonts w:ascii="Consolas" w:hAnsi="Consolas"/>
          <w:sz w:val="18"/>
          <w:szCs w:val="18"/>
        </w:rPr>
        <w:t>0</w:t>
      </w:r>
      <w:r w:rsidRPr="00FC4D4F">
        <w:rPr>
          <w:rFonts w:ascii="Consolas" w:hAnsi="Consolas"/>
          <w:sz w:val="18"/>
          <w:szCs w:val="18"/>
        </w:rPr>
        <w:t>=value</w:t>
      </w:r>
      <w:r w:rsidR="00FC4D4F">
        <w:rPr>
          <w:rFonts w:ascii="Consolas" w:hAnsi="Consolas"/>
          <w:sz w:val="18"/>
          <w:szCs w:val="18"/>
        </w:rPr>
        <w:t>0</w:t>
      </w:r>
      <w:r w:rsidRPr="00FC4D4F">
        <w:rPr>
          <w:rFonts w:ascii="Consolas" w:hAnsi="Consolas"/>
          <w:sz w:val="18"/>
          <w:szCs w:val="18"/>
        </w:rPr>
        <w:t xml:space="preserve"> </w:t>
      </w:r>
      <w:r w:rsidR="00FC4D4F">
        <w:rPr>
          <w:rFonts w:ascii="Consolas" w:hAnsi="Consolas"/>
          <w:sz w:val="18"/>
          <w:szCs w:val="18"/>
        </w:rPr>
        <w:t xml:space="preserve">PARAMETER1=value1 </w:t>
      </w:r>
      <w:r w:rsidRPr="00FC4D4F">
        <w:rPr>
          <w:rFonts w:ascii="Consolas" w:hAnsi="Consolas"/>
          <w:sz w:val="18"/>
          <w:szCs w:val="18"/>
        </w:rPr>
        <w:t>…</w:t>
      </w:r>
    </w:p>
    <w:p w14:paraId="14AE1FB1" w14:textId="6A8C1D74" w:rsidR="00111849" w:rsidRDefault="00111849" w:rsidP="00111849">
      <w:r>
        <w:t xml:space="preserve">Any number of parameters can be overridden using this method. In addition, if </w:t>
      </w:r>
      <w:r w:rsidRPr="00FC4D4F">
        <w:rPr>
          <w:rStyle w:val="VerilogSignalChar"/>
          <w:rFonts w:ascii="Consolas" w:hAnsi="Consolas"/>
          <w:sz w:val="18"/>
          <w:szCs w:val="18"/>
        </w:rPr>
        <w:t>INC_CONFIG=value</w:t>
      </w:r>
      <w:r w:rsidRPr="00FC4D4F">
        <w:rPr>
          <w:rStyle w:val="VerilogSignalChar"/>
          <w:sz w:val="18"/>
          <w:szCs w:val="18"/>
        </w:rPr>
        <w:t xml:space="preserve"> </w:t>
      </w:r>
      <w:r w:rsidRPr="00111849">
        <w:t>is provided, th</w:t>
      </w:r>
      <w:r>
        <w:t>e specified configuration file will be included and any values in it will override existing values.</w:t>
      </w:r>
    </w:p>
    <w:p w14:paraId="1C52D22B" w14:textId="271285EF" w:rsidR="00111849" w:rsidRDefault="00111849" w:rsidP="00111849">
      <w:r>
        <w:t xml:space="preserve">For example, </w:t>
      </w:r>
      <w:r w:rsidR="003C16B1">
        <w:t xml:space="preserve">the following command would use the </w:t>
      </w:r>
      <w:r w:rsidR="003C16B1" w:rsidRPr="003C16B1">
        <w:rPr>
          <w:rFonts w:ascii="Consolas" w:hAnsi="Consolas"/>
          <w:sz w:val="18"/>
          <w:szCs w:val="18"/>
        </w:rPr>
        <w:t>imx681_classification_sim.cfg</w:t>
      </w:r>
      <w:r w:rsidR="003C16B1" w:rsidRPr="003C16B1">
        <w:rPr>
          <w:sz w:val="18"/>
          <w:szCs w:val="18"/>
        </w:rPr>
        <w:t xml:space="preserve"> </w:t>
      </w:r>
      <w:r w:rsidR="003C16B1">
        <w:t xml:space="preserve">configuration, but change the OUTPUT_MODE parameter from </w:t>
      </w:r>
      <w:r w:rsidR="007D6491">
        <w:t>“</w:t>
      </w:r>
      <w:r w:rsidR="003C16B1">
        <w:t>sim</w:t>
      </w:r>
      <w:r w:rsidR="007D6491">
        <w:t>”</w:t>
      </w:r>
      <w:r w:rsidR="003C16B1">
        <w:t xml:space="preserve"> to </w:t>
      </w:r>
      <w:r w:rsidR="007D6491">
        <w:t>“</w:t>
      </w:r>
      <w:r w:rsidR="003C16B1">
        <w:t>rom</w:t>
      </w:r>
      <w:r w:rsidR="007D6491">
        <w:t>”</w:t>
      </w:r>
      <w:r w:rsidR="003C16B1">
        <w:t>:</w:t>
      </w:r>
    </w:p>
    <w:p w14:paraId="6CE6699A" w14:textId="5CB3B3E2" w:rsidR="00195B93" w:rsidRPr="00FC4D4F" w:rsidRDefault="00195B93" w:rsidP="00195B93">
      <w:pPr>
        <w:pStyle w:val="VerilogSignal"/>
        <w:rPr>
          <w:rFonts w:ascii="Consolas" w:hAnsi="Consolas"/>
          <w:sz w:val="18"/>
          <w:szCs w:val="18"/>
        </w:rPr>
      </w:pPr>
      <w:r w:rsidRPr="00FC4D4F">
        <w:rPr>
          <w:rFonts w:ascii="Consolas" w:hAnsi="Consolas"/>
          <w:sz w:val="18"/>
          <w:szCs w:val="18"/>
        </w:rPr>
        <w:t>python dnn_</w:t>
      </w:r>
      <w:r w:rsidR="002C4219">
        <w:rPr>
          <w:rFonts w:ascii="Consolas" w:hAnsi="Consolas"/>
          <w:sz w:val="18"/>
          <w:szCs w:val="18"/>
        </w:rPr>
        <w:t>compiler</w:t>
      </w:r>
      <w:r w:rsidRPr="00FC4D4F">
        <w:rPr>
          <w:rFonts w:ascii="Consolas" w:hAnsi="Consolas"/>
          <w:sz w:val="18"/>
          <w:szCs w:val="18"/>
        </w:rPr>
        <w:t>.py imx681_classification_sim.cfg OUTPUT_MODE=rom</w:t>
      </w:r>
    </w:p>
    <w:p w14:paraId="64F6385A" w14:textId="44255959" w:rsidR="002F09EC" w:rsidRDefault="002F09EC" w:rsidP="002F09EC">
      <w:pPr>
        <w:pStyle w:val="Heading1"/>
      </w:pPr>
      <w:bookmarkStart w:id="10" w:name="_Ref71188363"/>
      <w:bookmarkStart w:id="11" w:name="_Toc75440669"/>
      <w:r>
        <w:t xml:space="preserve">Input </w:t>
      </w:r>
      <w:r w:rsidR="00350EA4">
        <w:t>Reader</w:t>
      </w:r>
      <w:bookmarkEnd w:id="10"/>
      <w:bookmarkEnd w:id="11"/>
    </w:p>
    <w:p w14:paraId="1FE18D06" w14:textId="5B525218" w:rsidR="00111849" w:rsidRDefault="00195B93" w:rsidP="00111849">
      <w:r>
        <w:t xml:space="preserve">The </w:t>
      </w:r>
      <w:proofErr w:type="spellStart"/>
      <w:r>
        <w:t>TfliteReader</w:t>
      </w:r>
      <w:proofErr w:type="spellEnd"/>
      <w:r>
        <w:t xml:space="preserve"> and </w:t>
      </w:r>
      <w:proofErr w:type="spellStart"/>
      <w:r>
        <w:t>PytorchReader</w:t>
      </w:r>
      <w:proofErr w:type="spellEnd"/>
      <w:r>
        <w:t xml:space="preserve"> are responsible for reading DNN models from a </w:t>
      </w:r>
      <w:proofErr w:type="spellStart"/>
      <w:r>
        <w:t>Tensorflow</w:t>
      </w:r>
      <w:proofErr w:type="spellEnd"/>
      <w:r>
        <w:t xml:space="preserve"> or </w:t>
      </w:r>
      <w:proofErr w:type="spellStart"/>
      <w:r>
        <w:t>PyTorch</w:t>
      </w:r>
      <w:proofErr w:type="spellEnd"/>
      <w:r>
        <w:t xml:space="preserve"> save file, respectively. The output of these two modules is a python dictionary </w:t>
      </w:r>
      <w:r w:rsidR="003C16B1">
        <w:t>that includes the following information:</w:t>
      </w:r>
    </w:p>
    <w:p w14:paraId="00244627" w14:textId="14BDB495" w:rsidR="003C16B1" w:rsidRDefault="003C16B1" w:rsidP="008C70CD">
      <w:pPr>
        <w:pStyle w:val="ListParagraph"/>
        <w:numPr>
          <w:ilvl w:val="0"/>
          <w:numId w:val="4"/>
        </w:numPr>
      </w:pPr>
      <w:r>
        <w:t>weights &amp; biases</w:t>
      </w:r>
    </w:p>
    <w:p w14:paraId="4CC56709" w14:textId="7C436752" w:rsidR="003C16B1" w:rsidRDefault="003C16B1" w:rsidP="008C70CD">
      <w:pPr>
        <w:pStyle w:val="ListParagraph"/>
        <w:numPr>
          <w:ilvl w:val="0"/>
          <w:numId w:val="4"/>
        </w:numPr>
      </w:pPr>
      <w:r>
        <w:t>quantization parameters</w:t>
      </w:r>
    </w:p>
    <w:p w14:paraId="40DF9CF1" w14:textId="21AE286A" w:rsidR="003C16B1" w:rsidRDefault="003C16B1" w:rsidP="008C70CD">
      <w:pPr>
        <w:pStyle w:val="ListParagraph"/>
        <w:numPr>
          <w:ilvl w:val="0"/>
          <w:numId w:val="4"/>
        </w:numPr>
      </w:pPr>
      <w:r>
        <w:t>buffer sizing information for all layer inputs &amp; outputs in the DNN</w:t>
      </w:r>
    </w:p>
    <w:p w14:paraId="56CF74E6" w14:textId="5E00F610" w:rsidR="003C16B1" w:rsidRDefault="003C16B1" w:rsidP="008C70CD">
      <w:pPr>
        <w:pStyle w:val="ListParagraph"/>
        <w:numPr>
          <w:ilvl w:val="0"/>
          <w:numId w:val="4"/>
        </w:numPr>
      </w:pPr>
      <w:r>
        <w:t>details about each layer in the DNN</w:t>
      </w:r>
    </w:p>
    <w:p w14:paraId="00067890" w14:textId="69B793D4" w:rsidR="003C16B1" w:rsidRDefault="003C16B1" w:rsidP="003C16B1">
      <w:r>
        <w:t xml:space="preserve">Subsections </w:t>
      </w:r>
      <w:r>
        <w:fldChar w:fldCharType="begin"/>
      </w:r>
      <w:r>
        <w:instrText xml:space="preserve"> REF _Ref71202770 \r \h </w:instrText>
      </w:r>
      <w:r>
        <w:fldChar w:fldCharType="separate"/>
      </w:r>
      <w:r>
        <w:t>7.1</w:t>
      </w:r>
      <w:r>
        <w:fldChar w:fldCharType="end"/>
      </w:r>
      <w:r>
        <w:t xml:space="preserve"> and </w:t>
      </w:r>
      <w:r>
        <w:fldChar w:fldCharType="begin"/>
      </w:r>
      <w:r>
        <w:instrText xml:space="preserve"> REF _Ref71202778 \r \h </w:instrText>
      </w:r>
      <w:r>
        <w:fldChar w:fldCharType="separate"/>
      </w:r>
      <w:r>
        <w:t>7.2</w:t>
      </w:r>
      <w:r>
        <w:fldChar w:fldCharType="end"/>
      </w:r>
      <w:r>
        <w:t xml:space="preserve"> provide details about each </w:t>
      </w:r>
      <w:r w:rsidR="007D6491">
        <w:t>component</w:t>
      </w:r>
      <w:r>
        <w:t xml:space="preserve">, then Subsection </w:t>
      </w:r>
      <w:r>
        <w:fldChar w:fldCharType="begin"/>
      </w:r>
      <w:r>
        <w:instrText xml:space="preserve"> REF _Ref71202786 \r \h </w:instrText>
      </w:r>
      <w:r>
        <w:fldChar w:fldCharType="separate"/>
      </w:r>
      <w:r>
        <w:t>7.3</w:t>
      </w:r>
      <w:r>
        <w:fldChar w:fldCharType="end"/>
      </w:r>
      <w:r>
        <w:t xml:space="preserve"> provides details about the format of the </w:t>
      </w:r>
      <w:r w:rsidR="00607585">
        <w:t xml:space="preserve">common </w:t>
      </w:r>
      <w:r>
        <w:t>output dictionary.</w:t>
      </w:r>
    </w:p>
    <w:p w14:paraId="1A57C7BE" w14:textId="57CFBEC4" w:rsidR="003C16B1" w:rsidRDefault="003C16B1" w:rsidP="003C16B1">
      <w:pPr>
        <w:pStyle w:val="Heading2"/>
      </w:pPr>
      <w:bookmarkStart w:id="12" w:name="_Ref71202770"/>
      <w:bookmarkStart w:id="13" w:name="_Toc75440670"/>
      <w:proofErr w:type="spellStart"/>
      <w:r>
        <w:t>TFLite</w:t>
      </w:r>
      <w:bookmarkEnd w:id="12"/>
      <w:bookmarkEnd w:id="13"/>
      <w:proofErr w:type="spellEnd"/>
    </w:p>
    <w:p w14:paraId="3D6EDCFF" w14:textId="0CCE3E55" w:rsidR="00C71DE6" w:rsidRDefault="00C71DE6" w:rsidP="003C16B1">
      <w:r>
        <w:t xml:space="preserve">The </w:t>
      </w:r>
      <w:proofErr w:type="spellStart"/>
      <w:r>
        <w:t>TFLiteReader</w:t>
      </w:r>
      <w:proofErr w:type="spellEnd"/>
      <w:r>
        <w:t xml:space="preserve"> uses the </w:t>
      </w:r>
      <w:proofErr w:type="spellStart"/>
      <w:r>
        <w:t>FlatBuffers</w:t>
      </w:r>
      <w:proofErr w:type="spellEnd"/>
      <w:r>
        <w:t xml:space="preserve"> open source library from </w:t>
      </w:r>
      <w:r w:rsidR="00FD5150">
        <w:t>G</w:t>
      </w:r>
      <w:r>
        <w:t>oogle to read the .</w:t>
      </w:r>
      <w:proofErr w:type="spellStart"/>
      <w:r>
        <w:t>tflite</w:t>
      </w:r>
      <w:proofErr w:type="spellEnd"/>
      <w:r>
        <w:t xml:space="preserve"> file. For information on </w:t>
      </w:r>
      <w:r w:rsidR="00607585">
        <w:t>the one-time setup that was performed for this</w:t>
      </w:r>
      <w:r>
        <w:t xml:space="preserve">, see Section </w:t>
      </w:r>
      <w:r>
        <w:fldChar w:fldCharType="begin"/>
      </w:r>
      <w:r>
        <w:instrText xml:space="preserve"> REF _Ref71204641 \r \h </w:instrText>
      </w:r>
      <w:r>
        <w:fldChar w:fldCharType="separate"/>
      </w:r>
      <w:r>
        <w:t>11.1</w:t>
      </w:r>
      <w:r>
        <w:fldChar w:fldCharType="end"/>
      </w:r>
      <w:r>
        <w:t>.</w:t>
      </w:r>
    </w:p>
    <w:p w14:paraId="57D646D5" w14:textId="2127C5D7" w:rsidR="003C16B1" w:rsidRDefault="00E636B5" w:rsidP="003C16B1">
      <w:r>
        <w:t xml:space="preserve">The following table summarizes which </w:t>
      </w:r>
      <w:proofErr w:type="spellStart"/>
      <w:r w:rsidR="00B94696">
        <w:t>Tensorflow</w:t>
      </w:r>
      <w:proofErr w:type="spellEnd"/>
      <w:r w:rsidR="00B94696">
        <w:t xml:space="preserve"> layer types are supported by the DNN </w:t>
      </w:r>
      <w:r w:rsidR="0043408A">
        <w:t>Compiler</w:t>
      </w:r>
      <w:r w:rsidR="00B94696">
        <w:t>, and which DNN Operation IDs they are each mapped to in the firmware:</w:t>
      </w:r>
    </w:p>
    <w:tbl>
      <w:tblPr>
        <w:tblStyle w:val="ListTable3-Accent1"/>
        <w:tblW w:w="9535" w:type="dxa"/>
        <w:tblLayout w:type="fixed"/>
        <w:tblLook w:val="04A0" w:firstRow="1" w:lastRow="0" w:firstColumn="1" w:lastColumn="0" w:noHBand="0" w:noVBand="1"/>
      </w:tblPr>
      <w:tblGrid>
        <w:gridCol w:w="3505"/>
        <w:gridCol w:w="2610"/>
        <w:gridCol w:w="3420"/>
      </w:tblGrid>
      <w:tr w:rsidR="00147EE4" w14:paraId="6E967B14" w14:textId="5DB4158D" w:rsidTr="00147EE4">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3505" w:type="dxa"/>
          </w:tcPr>
          <w:p w14:paraId="650844F1" w14:textId="4F3CACDF" w:rsidR="00147EE4" w:rsidRDefault="00147EE4" w:rsidP="003C16B1">
            <w:bookmarkStart w:id="14" w:name="_Hlk75243590"/>
            <w:proofErr w:type="spellStart"/>
            <w:r>
              <w:t>Tensorflow</w:t>
            </w:r>
            <w:proofErr w:type="spellEnd"/>
            <w:r>
              <w:t xml:space="preserve"> Layer Type</w:t>
            </w:r>
          </w:p>
        </w:tc>
        <w:tc>
          <w:tcPr>
            <w:tcW w:w="2610" w:type="dxa"/>
          </w:tcPr>
          <w:p w14:paraId="0949C851" w14:textId="5102BF30" w:rsidR="00147EE4" w:rsidRDefault="00147EE4" w:rsidP="003C16B1">
            <w:pPr>
              <w:cnfStyle w:val="100000000000" w:firstRow="1" w:lastRow="0" w:firstColumn="0" w:lastColumn="0" w:oddVBand="0" w:evenVBand="0" w:oddHBand="0" w:evenHBand="0" w:firstRowFirstColumn="0" w:firstRowLastColumn="0" w:lastRowFirstColumn="0" w:lastRowLastColumn="0"/>
            </w:pPr>
            <w:r>
              <w:t>Firmware Operation ID</w:t>
            </w:r>
          </w:p>
        </w:tc>
        <w:tc>
          <w:tcPr>
            <w:tcW w:w="3420" w:type="dxa"/>
          </w:tcPr>
          <w:p w14:paraId="60ABA86C" w14:textId="7F219A44" w:rsidR="00147EE4" w:rsidRDefault="00147EE4" w:rsidP="003C16B1">
            <w:pPr>
              <w:cnfStyle w:val="100000000000" w:firstRow="1" w:lastRow="0" w:firstColumn="0" w:lastColumn="0" w:oddVBand="0" w:evenVBand="0" w:oddHBand="0" w:evenHBand="0" w:firstRowFirstColumn="0" w:firstRowLastColumn="0" w:lastRowFirstColumn="0" w:lastRowLastColumn="0"/>
            </w:pPr>
            <w:r>
              <w:t>Supported Parameter Values</w:t>
            </w:r>
          </w:p>
        </w:tc>
      </w:tr>
      <w:tr w:rsidR="00147EE4" w14:paraId="567613A4" w14:textId="34692E26"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DFC9C30" w14:textId="09D098DF" w:rsidR="00147EE4" w:rsidRDefault="00147EE4" w:rsidP="003C16B1">
            <w:r>
              <w:t>CONV_2D</w:t>
            </w:r>
          </w:p>
        </w:tc>
        <w:tc>
          <w:tcPr>
            <w:tcW w:w="2610" w:type="dxa"/>
          </w:tcPr>
          <w:p w14:paraId="7F00A2E4" w14:textId="38202C83" w:rsidR="00147EE4" w:rsidRDefault="00147EE4" w:rsidP="003C16B1">
            <w:pPr>
              <w:cnfStyle w:val="000000100000" w:firstRow="0" w:lastRow="0" w:firstColumn="0" w:lastColumn="0" w:oddVBand="0" w:evenVBand="0" w:oddHBand="1" w:evenHBand="0" w:firstRowFirstColumn="0" w:firstRowLastColumn="0" w:lastRowFirstColumn="0" w:lastRowLastColumn="0"/>
            </w:pPr>
            <w:r>
              <w:t>CONV_2D</w:t>
            </w:r>
          </w:p>
        </w:tc>
        <w:tc>
          <w:tcPr>
            <w:tcW w:w="3420" w:type="dxa"/>
          </w:tcPr>
          <w:p w14:paraId="59F124A5" w14:textId="4014CF52" w:rsidR="00147EE4" w:rsidRDefault="00147EE4" w:rsidP="003C16B1">
            <w:pPr>
              <w:cnfStyle w:val="000000100000" w:firstRow="0" w:lastRow="0" w:firstColumn="0" w:lastColumn="0" w:oddVBand="0" w:evenVBand="0" w:oddHBand="1" w:evenHBand="0" w:firstRowFirstColumn="0" w:firstRowLastColumn="0" w:lastRowFirstColumn="0" w:lastRowLastColumn="0"/>
            </w:pPr>
            <w:r>
              <w:t>stride: [1x1, 2x2, 3x3]</w:t>
            </w:r>
          </w:p>
          <w:p w14:paraId="6FF78312" w14:textId="4A520ACD" w:rsidR="00147EE4" w:rsidRDefault="00147EE4" w:rsidP="003C16B1">
            <w:pPr>
              <w:cnfStyle w:val="000000100000" w:firstRow="0" w:lastRow="0" w:firstColumn="0" w:lastColumn="0" w:oddVBand="0" w:evenVBand="0" w:oddHBand="1" w:evenHBand="0" w:firstRowFirstColumn="0" w:firstRowLastColumn="0" w:lastRowFirstColumn="0" w:lastRowLastColumn="0"/>
            </w:pPr>
            <w:r>
              <w:t>filter size: [1x1, 3x3, 5x5]</w:t>
            </w:r>
          </w:p>
          <w:p w14:paraId="6C4E740B" w14:textId="54112AF9" w:rsidR="00147EE4" w:rsidRDefault="00147EE4" w:rsidP="003C16B1">
            <w:pPr>
              <w:cnfStyle w:val="000000100000" w:firstRow="0" w:lastRow="0" w:firstColumn="0" w:lastColumn="0" w:oddVBand="0" w:evenVBand="0" w:oddHBand="1" w:evenHBand="0" w:firstRowFirstColumn="0" w:firstRowLastColumn="0" w:lastRowFirstColumn="0" w:lastRowLastColumn="0"/>
            </w:pPr>
            <w:r>
              <w:t>padding: [same, valid]</w:t>
            </w:r>
          </w:p>
          <w:p w14:paraId="7A0FFC8D" w14:textId="75288D53"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activation: [none, </w:t>
            </w:r>
            <w:proofErr w:type="spellStart"/>
            <w:r>
              <w:t>relu</w:t>
            </w:r>
            <w:proofErr w:type="spellEnd"/>
            <w:r>
              <w:t>, relu6]</w:t>
            </w:r>
          </w:p>
          <w:p w14:paraId="76710AA0"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dilation factor: [1]</w:t>
            </w:r>
          </w:p>
          <w:p w14:paraId="421C2565" w14:textId="0EE0B25B" w:rsidR="007C3429" w:rsidRDefault="007C3429" w:rsidP="003C16B1">
            <w:pPr>
              <w:cnfStyle w:val="000000100000" w:firstRow="0" w:lastRow="0" w:firstColumn="0" w:lastColumn="0" w:oddVBand="0" w:evenVBand="0" w:oddHBand="1" w:evenHBand="0" w:firstRowFirstColumn="0" w:firstRowLastColumn="0" w:lastRowFirstColumn="0" w:lastRowLastColumn="0"/>
            </w:pPr>
            <w:r>
              <w:t>groups: [1]</w:t>
            </w:r>
          </w:p>
        </w:tc>
      </w:tr>
      <w:tr w:rsidR="00147EE4" w14:paraId="1FAF8014" w14:textId="4CD3795E" w:rsidTr="00147EE4">
        <w:tc>
          <w:tcPr>
            <w:cnfStyle w:val="001000000000" w:firstRow="0" w:lastRow="0" w:firstColumn="1" w:lastColumn="0" w:oddVBand="0" w:evenVBand="0" w:oddHBand="0" w:evenHBand="0" w:firstRowFirstColumn="0" w:firstRowLastColumn="0" w:lastRowFirstColumn="0" w:lastRowLastColumn="0"/>
            <w:tcW w:w="3505" w:type="dxa"/>
          </w:tcPr>
          <w:p w14:paraId="0ADC5C83" w14:textId="784AAFB4" w:rsidR="00147EE4" w:rsidRDefault="00147EE4" w:rsidP="003C16B1">
            <w:r>
              <w:t>DEPTHWISE_CONV_2D</w:t>
            </w:r>
          </w:p>
        </w:tc>
        <w:tc>
          <w:tcPr>
            <w:tcW w:w="2610" w:type="dxa"/>
          </w:tcPr>
          <w:p w14:paraId="42D5D093" w14:textId="0ED65617" w:rsidR="00147EE4" w:rsidRDefault="00147EE4" w:rsidP="003C16B1">
            <w:pPr>
              <w:cnfStyle w:val="000000000000" w:firstRow="0" w:lastRow="0" w:firstColumn="0" w:lastColumn="0" w:oddVBand="0" w:evenVBand="0" w:oddHBand="0" w:evenHBand="0" w:firstRowFirstColumn="0" w:firstRowLastColumn="0" w:lastRowFirstColumn="0" w:lastRowLastColumn="0"/>
            </w:pPr>
            <w:r>
              <w:t>DEPTHWISE_CONV_2D</w:t>
            </w:r>
          </w:p>
        </w:tc>
        <w:tc>
          <w:tcPr>
            <w:tcW w:w="3420" w:type="dxa"/>
          </w:tcPr>
          <w:p w14:paraId="2ED17DAC" w14:textId="5FFD23A1" w:rsidR="00147EE4" w:rsidRDefault="00147EE4" w:rsidP="00147EE4">
            <w:pPr>
              <w:cnfStyle w:val="000000000000" w:firstRow="0" w:lastRow="0" w:firstColumn="0" w:lastColumn="0" w:oddVBand="0" w:evenVBand="0" w:oddHBand="0" w:evenHBand="0" w:firstRowFirstColumn="0" w:firstRowLastColumn="0" w:lastRowFirstColumn="0" w:lastRowLastColumn="0"/>
            </w:pPr>
            <w:r>
              <w:t>stride: [1x1, 2x2, 3x3]</w:t>
            </w:r>
          </w:p>
          <w:p w14:paraId="35CEEAD4" w14:textId="56AE01F9" w:rsidR="00147EE4" w:rsidRDefault="00147EE4" w:rsidP="00147EE4">
            <w:pPr>
              <w:cnfStyle w:val="000000000000" w:firstRow="0" w:lastRow="0" w:firstColumn="0" w:lastColumn="0" w:oddVBand="0" w:evenVBand="0" w:oddHBand="0" w:evenHBand="0" w:firstRowFirstColumn="0" w:firstRowLastColumn="0" w:lastRowFirstColumn="0" w:lastRowLastColumn="0"/>
            </w:pPr>
            <w:r>
              <w:t>filter size: [1x1, 3x3, 5x5]</w:t>
            </w:r>
          </w:p>
          <w:p w14:paraId="5E139B75" w14:textId="357E628A" w:rsidR="00147EE4" w:rsidRDefault="00147EE4" w:rsidP="00147EE4">
            <w:pPr>
              <w:cnfStyle w:val="000000000000" w:firstRow="0" w:lastRow="0" w:firstColumn="0" w:lastColumn="0" w:oddVBand="0" w:evenVBand="0" w:oddHBand="0" w:evenHBand="0" w:firstRowFirstColumn="0" w:firstRowLastColumn="0" w:lastRowFirstColumn="0" w:lastRowLastColumn="0"/>
            </w:pPr>
            <w:r>
              <w:t>padding: [same, valid]</w:t>
            </w:r>
          </w:p>
          <w:p w14:paraId="313FCC8B" w14:textId="58DD4EB8" w:rsidR="00147EE4" w:rsidRDefault="00147EE4" w:rsidP="00147EE4">
            <w:pPr>
              <w:cnfStyle w:val="000000000000" w:firstRow="0" w:lastRow="0" w:firstColumn="0" w:lastColumn="0" w:oddVBand="0" w:evenVBand="0" w:oddHBand="0" w:evenHBand="0" w:firstRowFirstColumn="0" w:firstRowLastColumn="0" w:lastRowFirstColumn="0" w:lastRowLastColumn="0"/>
            </w:pPr>
            <w:r>
              <w:t xml:space="preserve">activation: [none, </w:t>
            </w:r>
            <w:proofErr w:type="spellStart"/>
            <w:r>
              <w:t>relu</w:t>
            </w:r>
            <w:proofErr w:type="spellEnd"/>
            <w:r>
              <w:t>, relu6]</w:t>
            </w:r>
          </w:p>
          <w:p w14:paraId="67E3F7A4" w14:textId="16B870BA" w:rsidR="00147EE4" w:rsidRDefault="00147EE4" w:rsidP="00147EE4">
            <w:pPr>
              <w:cnfStyle w:val="000000000000" w:firstRow="0" w:lastRow="0" w:firstColumn="0" w:lastColumn="0" w:oddVBand="0" w:evenVBand="0" w:oddHBand="0" w:evenHBand="0" w:firstRowFirstColumn="0" w:firstRowLastColumn="0" w:lastRowFirstColumn="0" w:lastRowLastColumn="0"/>
            </w:pPr>
            <w:r>
              <w:t>dilation factor: [1]</w:t>
            </w:r>
          </w:p>
        </w:tc>
      </w:tr>
      <w:tr w:rsidR="00147EE4" w14:paraId="64EF146B" w14:textId="2FA04F62"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D8CCAE8" w14:textId="53F1CA6F" w:rsidR="00147EE4" w:rsidRDefault="00147EE4" w:rsidP="003C16B1">
            <w:r>
              <w:t>FULLY_CONNECTED</w:t>
            </w:r>
          </w:p>
        </w:tc>
        <w:tc>
          <w:tcPr>
            <w:tcW w:w="2610" w:type="dxa"/>
          </w:tcPr>
          <w:p w14:paraId="3D50EF0A" w14:textId="33A2CC8C" w:rsidR="00147EE4" w:rsidRDefault="00147EE4" w:rsidP="003C16B1">
            <w:pPr>
              <w:cnfStyle w:val="000000100000" w:firstRow="0" w:lastRow="0" w:firstColumn="0" w:lastColumn="0" w:oddVBand="0" w:evenVBand="0" w:oddHBand="1" w:evenHBand="0" w:firstRowFirstColumn="0" w:firstRowLastColumn="0" w:lastRowFirstColumn="0" w:lastRowLastColumn="0"/>
            </w:pPr>
            <w:r>
              <w:t>FULLY_CONNECTED</w:t>
            </w:r>
          </w:p>
        </w:tc>
        <w:tc>
          <w:tcPr>
            <w:tcW w:w="3420" w:type="dxa"/>
          </w:tcPr>
          <w:p w14:paraId="12188A14" w14:textId="123A5CB9" w:rsidR="00147EE4" w:rsidRDefault="00147EE4" w:rsidP="003C16B1">
            <w:pPr>
              <w:cnfStyle w:val="000000100000" w:firstRow="0" w:lastRow="0" w:firstColumn="0" w:lastColumn="0" w:oddVBand="0" w:evenVBand="0" w:oddHBand="1" w:evenHBand="0" w:firstRowFirstColumn="0" w:firstRowLastColumn="0" w:lastRowFirstColumn="0" w:lastRowLastColumn="0"/>
            </w:pPr>
            <w:proofErr w:type="spellStart"/>
            <w:r>
              <w:t>keep_dims</w:t>
            </w:r>
            <w:proofErr w:type="spellEnd"/>
            <w:r>
              <w:t>: [false]</w:t>
            </w:r>
          </w:p>
          <w:p w14:paraId="62D13850" w14:textId="016BD0F5" w:rsidR="00147EE4" w:rsidRDefault="00147EE4" w:rsidP="003C16B1">
            <w:pPr>
              <w:cnfStyle w:val="000000100000" w:firstRow="0" w:lastRow="0" w:firstColumn="0" w:lastColumn="0" w:oddVBand="0" w:evenVBand="0" w:oddHBand="1" w:evenHBand="0" w:firstRowFirstColumn="0" w:firstRowLastColumn="0" w:lastRowFirstColumn="0" w:lastRowLastColumn="0"/>
            </w:pPr>
            <w:proofErr w:type="spellStart"/>
            <w:r>
              <w:t>weight_format</w:t>
            </w:r>
            <w:proofErr w:type="spellEnd"/>
            <w:r>
              <w:t>: [default]</w:t>
            </w:r>
          </w:p>
          <w:p w14:paraId="34121F4B" w14:textId="3A2CF987"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activation: [none, </w:t>
            </w:r>
            <w:proofErr w:type="spellStart"/>
            <w:r>
              <w:t>relu</w:t>
            </w:r>
            <w:proofErr w:type="spellEnd"/>
            <w:r>
              <w:t>, relu6]</w:t>
            </w:r>
          </w:p>
        </w:tc>
      </w:tr>
      <w:tr w:rsidR="00147EE4" w14:paraId="373D3A74" w14:textId="36475F08" w:rsidTr="00147EE4">
        <w:tc>
          <w:tcPr>
            <w:cnfStyle w:val="001000000000" w:firstRow="0" w:lastRow="0" w:firstColumn="1" w:lastColumn="0" w:oddVBand="0" w:evenVBand="0" w:oddHBand="0" w:evenHBand="0" w:firstRowFirstColumn="0" w:firstRowLastColumn="0" w:lastRowFirstColumn="0" w:lastRowLastColumn="0"/>
            <w:tcW w:w="3505" w:type="dxa"/>
          </w:tcPr>
          <w:p w14:paraId="1469E30F" w14:textId="77777777" w:rsidR="00147EE4" w:rsidRDefault="00147EE4" w:rsidP="003C16B1">
            <w:pPr>
              <w:rPr>
                <w:b w:val="0"/>
                <w:bCs w:val="0"/>
              </w:rPr>
            </w:pPr>
            <w:r>
              <w:lastRenderedPageBreak/>
              <w:t>RELU</w:t>
            </w:r>
          </w:p>
          <w:p w14:paraId="70DD63AF" w14:textId="308EB22D" w:rsidR="00147EE4" w:rsidRDefault="00147EE4" w:rsidP="003C16B1">
            <w:r>
              <w:t>RELU6</w:t>
            </w:r>
          </w:p>
        </w:tc>
        <w:tc>
          <w:tcPr>
            <w:tcW w:w="2610" w:type="dxa"/>
          </w:tcPr>
          <w:p w14:paraId="78462D1A" w14:textId="47FEF0E5" w:rsidR="00147EE4" w:rsidRDefault="00147EE4" w:rsidP="003C16B1">
            <w:pPr>
              <w:cnfStyle w:val="000000000000" w:firstRow="0" w:lastRow="0" w:firstColumn="0" w:lastColumn="0" w:oddVBand="0" w:evenVBand="0" w:oddHBand="0" w:evenHBand="0" w:firstRowFirstColumn="0" w:firstRowLastColumn="0" w:lastRowFirstColumn="0" w:lastRowLastColumn="0"/>
            </w:pPr>
            <w:r>
              <w:t>RELU</w:t>
            </w:r>
          </w:p>
        </w:tc>
        <w:tc>
          <w:tcPr>
            <w:tcW w:w="3420" w:type="dxa"/>
          </w:tcPr>
          <w:p w14:paraId="6B158720" w14:textId="7986A6FB" w:rsidR="00147EE4" w:rsidRDefault="00147EE4" w:rsidP="003C16B1">
            <w:pPr>
              <w:cnfStyle w:val="000000000000" w:firstRow="0" w:lastRow="0" w:firstColumn="0" w:lastColumn="0" w:oddVBand="0" w:evenVBand="0" w:oddHBand="0" w:evenHBand="0" w:firstRowFirstColumn="0" w:firstRowLastColumn="0" w:lastRowFirstColumn="0" w:lastRowLastColumn="0"/>
            </w:pPr>
            <w:proofErr w:type="spellStart"/>
            <w:r>
              <w:t>clip_max</w:t>
            </w:r>
            <w:proofErr w:type="spellEnd"/>
            <w:r>
              <w:t>: [0 – 127]</w:t>
            </w:r>
          </w:p>
        </w:tc>
      </w:tr>
      <w:tr w:rsidR="00147EE4" w14:paraId="2BC5942B" w14:textId="33EDD2EF"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DA73343" w14:textId="77777777" w:rsidR="00147EE4" w:rsidRDefault="00147EE4" w:rsidP="003C16B1">
            <w:pPr>
              <w:rPr>
                <w:b w:val="0"/>
                <w:bCs w:val="0"/>
              </w:rPr>
            </w:pPr>
            <w:r>
              <w:t>ADD</w:t>
            </w:r>
          </w:p>
          <w:p w14:paraId="269879BB" w14:textId="63EECBAC" w:rsidR="00147EE4" w:rsidRDefault="00147EE4" w:rsidP="003C16B1">
            <w:r>
              <w:t>SUB</w:t>
            </w:r>
          </w:p>
        </w:tc>
        <w:tc>
          <w:tcPr>
            <w:tcW w:w="2610" w:type="dxa"/>
          </w:tcPr>
          <w:p w14:paraId="4282B77A" w14:textId="6423E3E1" w:rsidR="00147EE4" w:rsidRDefault="00147EE4" w:rsidP="003C16B1">
            <w:pPr>
              <w:cnfStyle w:val="000000100000" w:firstRow="0" w:lastRow="0" w:firstColumn="0" w:lastColumn="0" w:oddVBand="0" w:evenVBand="0" w:oddHBand="1" w:evenHBand="0" w:firstRowFirstColumn="0" w:firstRowLastColumn="0" w:lastRowFirstColumn="0" w:lastRowLastColumn="0"/>
            </w:pPr>
            <w:r>
              <w:t>ADDSUB</w:t>
            </w:r>
          </w:p>
        </w:tc>
        <w:tc>
          <w:tcPr>
            <w:tcW w:w="3420" w:type="dxa"/>
          </w:tcPr>
          <w:p w14:paraId="7BE791A1"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modes: </w:t>
            </w:r>
          </w:p>
          <w:p w14:paraId="68AF0C22" w14:textId="3DC0D728"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  [matrix + matrix,</w:t>
            </w:r>
          </w:p>
          <w:p w14:paraId="7C55B985" w14:textId="2A0AE9A2"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   matrix + scalar, </w:t>
            </w:r>
          </w:p>
          <w:p w14:paraId="6F2DBC3A" w14:textId="5D39FFAD"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   matrix + per channel scalars]</w:t>
            </w:r>
          </w:p>
          <w:p w14:paraId="45C1DB7D" w14:textId="00E5BA29"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activation: [none, </w:t>
            </w:r>
            <w:proofErr w:type="spellStart"/>
            <w:r>
              <w:t>relu</w:t>
            </w:r>
            <w:proofErr w:type="spellEnd"/>
            <w:r>
              <w:t>, relu6]</w:t>
            </w:r>
          </w:p>
        </w:tc>
      </w:tr>
      <w:tr w:rsidR="00147EE4" w14:paraId="222A2E84" w14:textId="390E1AE2" w:rsidTr="00147EE4">
        <w:tc>
          <w:tcPr>
            <w:cnfStyle w:val="001000000000" w:firstRow="0" w:lastRow="0" w:firstColumn="1" w:lastColumn="0" w:oddVBand="0" w:evenVBand="0" w:oddHBand="0" w:evenHBand="0" w:firstRowFirstColumn="0" w:firstRowLastColumn="0" w:lastRowFirstColumn="0" w:lastRowLastColumn="0"/>
            <w:tcW w:w="3505" w:type="dxa"/>
          </w:tcPr>
          <w:p w14:paraId="42162314" w14:textId="56AA16CA" w:rsidR="00147EE4" w:rsidRDefault="00147EE4" w:rsidP="003C16B1">
            <w:r>
              <w:t>MUL</w:t>
            </w:r>
          </w:p>
        </w:tc>
        <w:tc>
          <w:tcPr>
            <w:tcW w:w="2610" w:type="dxa"/>
          </w:tcPr>
          <w:p w14:paraId="664C8F81" w14:textId="79ABB366" w:rsidR="00147EE4" w:rsidRDefault="00147EE4" w:rsidP="003C16B1">
            <w:pPr>
              <w:cnfStyle w:val="000000000000" w:firstRow="0" w:lastRow="0" w:firstColumn="0" w:lastColumn="0" w:oddVBand="0" w:evenVBand="0" w:oddHBand="0" w:evenHBand="0" w:firstRowFirstColumn="0" w:firstRowLastColumn="0" w:lastRowFirstColumn="0" w:lastRowLastColumn="0"/>
            </w:pPr>
            <w:r>
              <w:t>MULTIPLY</w:t>
            </w:r>
          </w:p>
        </w:tc>
        <w:tc>
          <w:tcPr>
            <w:tcW w:w="3420" w:type="dxa"/>
          </w:tcPr>
          <w:p w14:paraId="4F04878B" w14:textId="05D9C435" w:rsidR="00147EE4" w:rsidRDefault="00147EE4" w:rsidP="003C16B1">
            <w:pPr>
              <w:cnfStyle w:val="000000000000" w:firstRow="0" w:lastRow="0" w:firstColumn="0" w:lastColumn="0" w:oddVBand="0" w:evenVBand="0" w:oddHBand="0" w:evenHBand="0" w:firstRowFirstColumn="0" w:firstRowLastColumn="0" w:lastRowFirstColumn="0" w:lastRowLastColumn="0"/>
            </w:pPr>
            <w:r>
              <w:t>mode:</w:t>
            </w:r>
          </w:p>
          <w:p w14:paraId="0E48D609" w14:textId="4357FEE8" w:rsidR="00147EE4" w:rsidRDefault="00147EE4" w:rsidP="003C16B1">
            <w:pPr>
              <w:cnfStyle w:val="000000000000" w:firstRow="0" w:lastRow="0" w:firstColumn="0" w:lastColumn="0" w:oddVBand="0" w:evenVBand="0" w:oddHBand="0" w:evenHBand="0" w:firstRowFirstColumn="0" w:firstRowLastColumn="0" w:lastRowFirstColumn="0" w:lastRowLastColumn="0"/>
            </w:pPr>
            <w:r>
              <w:t xml:space="preserve">  [matrix * matrix,</w:t>
            </w:r>
          </w:p>
          <w:p w14:paraId="21DAD9A2" w14:textId="236E72E9" w:rsidR="00147EE4" w:rsidRDefault="00147EE4" w:rsidP="003C16B1">
            <w:pPr>
              <w:cnfStyle w:val="000000000000" w:firstRow="0" w:lastRow="0" w:firstColumn="0" w:lastColumn="0" w:oddVBand="0" w:evenVBand="0" w:oddHBand="0" w:evenHBand="0" w:firstRowFirstColumn="0" w:firstRowLastColumn="0" w:lastRowFirstColumn="0" w:lastRowLastColumn="0"/>
            </w:pPr>
            <w:r>
              <w:t xml:space="preserve">   matrix * scalar]</w:t>
            </w:r>
          </w:p>
          <w:p w14:paraId="6D2A2D16" w14:textId="387080A8" w:rsidR="00147EE4" w:rsidRDefault="00147EE4" w:rsidP="003C16B1">
            <w:pPr>
              <w:cnfStyle w:val="000000000000" w:firstRow="0" w:lastRow="0" w:firstColumn="0" w:lastColumn="0" w:oddVBand="0" w:evenVBand="0" w:oddHBand="0" w:evenHBand="0" w:firstRowFirstColumn="0" w:firstRowLastColumn="0" w:lastRowFirstColumn="0" w:lastRowLastColumn="0"/>
            </w:pPr>
            <w:r>
              <w:t xml:space="preserve">activation: [none, </w:t>
            </w:r>
            <w:proofErr w:type="spellStart"/>
            <w:r>
              <w:t>relu</w:t>
            </w:r>
            <w:proofErr w:type="spellEnd"/>
            <w:r>
              <w:t>, relu6]</w:t>
            </w:r>
          </w:p>
        </w:tc>
      </w:tr>
      <w:tr w:rsidR="00147EE4" w14:paraId="526B1122" w14:textId="06108ECB"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DBB5E83" w14:textId="77777777" w:rsidR="00147EE4" w:rsidRDefault="00147EE4" w:rsidP="003C16B1">
            <w:pPr>
              <w:rPr>
                <w:b w:val="0"/>
                <w:bCs w:val="0"/>
              </w:rPr>
            </w:pPr>
            <w:r>
              <w:t>CONCATENATION</w:t>
            </w:r>
          </w:p>
          <w:p w14:paraId="0CD36ED4" w14:textId="33F023B7" w:rsidR="00147EE4" w:rsidRDefault="00147EE4" w:rsidP="003C16B1">
            <w:r>
              <w:t>QUANTIZE*</w:t>
            </w:r>
          </w:p>
        </w:tc>
        <w:tc>
          <w:tcPr>
            <w:tcW w:w="2610" w:type="dxa"/>
          </w:tcPr>
          <w:p w14:paraId="264F7C94" w14:textId="29093013" w:rsidR="00147EE4" w:rsidRDefault="00147EE4" w:rsidP="003C16B1">
            <w:pPr>
              <w:cnfStyle w:val="000000100000" w:firstRow="0" w:lastRow="0" w:firstColumn="0" w:lastColumn="0" w:oddVBand="0" w:evenVBand="0" w:oddHBand="1" w:evenHBand="0" w:firstRowFirstColumn="0" w:firstRowLastColumn="0" w:lastRowFirstColumn="0" w:lastRowLastColumn="0"/>
            </w:pPr>
            <w:r>
              <w:t>CONCATENATE</w:t>
            </w:r>
          </w:p>
        </w:tc>
        <w:tc>
          <w:tcPr>
            <w:tcW w:w="3420" w:type="dxa"/>
          </w:tcPr>
          <w:p w14:paraId="2C1E11AC"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num inputs: [1 – 6]</w:t>
            </w:r>
          </w:p>
          <w:p w14:paraId="061A26D8"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axis: [1, 2, 3]</w:t>
            </w:r>
          </w:p>
          <w:p w14:paraId="4442C781" w14:textId="3450D24F" w:rsidR="00147EE4" w:rsidRDefault="00147EE4" w:rsidP="003C16B1">
            <w:pPr>
              <w:cnfStyle w:val="000000100000" w:firstRow="0" w:lastRow="0" w:firstColumn="0" w:lastColumn="0" w:oddVBand="0" w:evenVBand="0" w:oddHBand="1" w:evenHBand="0" w:firstRowFirstColumn="0" w:firstRowLastColumn="0" w:lastRowFirstColumn="0" w:lastRowLastColumn="0"/>
            </w:pPr>
            <w:r>
              <w:t xml:space="preserve">activation: [none, </w:t>
            </w:r>
            <w:proofErr w:type="spellStart"/>
            <w:r>
              <w:t>relu</w:t>
            </w:r>
            <w:proofErr w:type="spellEnd"/>
            <w:r>
              <w:t>, relu6]</w:t>
            </w:r>
          </w:p>
        </w:tc>
      </w:tr>
      <w:tr w:rsidR="00147EE4" w14:paraId="16662E05" w14:textId="50EC7DD3" w:rsidTr="00147EE4">
        <w:tc>
          <w:tcPr>
            <w:cnfStyle w:val="001000000000" w:firstRow="0" w:lastRow="0" w:firstColumn="1" w:lastColumn="0" w:oddVBand="0" w:evenVBand="0" w:oddHBand="0" w:evenHBand="0" w:firstRowFirstColumn="0" w:firstRowLastColumn="0" w:lastRowFirstColumn="0" w:lastRowLastColumn="0"/>
            <w:tcW w:w="3505" w:type="dxa"/>
          </w:tcPr>
          <w:p w14:paraId="2EFAB97A" w14:textId="0E19F3B4" w:rsidR="00147EE4" w:rsidRDefault="00147EE4" w:rsidP="003C16B1">
            <w:r>
              <w:t>RESIZE_NEAREST_NEIGHBOR</w:t>
            </w:r>
          </w:p>
        </w:tc>
        <w:tc>
          <w:tcPr>
            <w:tcW w:w="2610" w:type="dxa"/>
          </w:tcPr>
          <w:p w14:paraId="63AA46AC" w14:textId="46FB4DB7" w:rsidR="00147EE4" w:rsidRDefault="00147EE4" w:rsidP="003C16B1">
            <w:pPr>
              <w:cnfStyle w:val="000000000000" w:firstRow="0" w:lastRow="0" w:firstColumn="0" w:lastColumn="0" w:oddVBand="0" w:evenVBand="0" w:oddHBand="0" w:evenHBand="0" w:firstRowFirstColumn="0" w:firstRowLastColumn="0" w:lastRowFirstColumn="0" w:lastRowLastColumn="0"/>
            </w:pPr>
            <w:r>
              <w:t>INTERPOLATE</w:t>
            </w:r>
          </w:p>
        </w:tc>
        <w:tc>
          <w:tcPr>
            <w:tcW w:w="3420" w:type="dxa"/>
          </w:tcPr>
          <w:p w14:paraId="0421C016" w14:textId="77777777" w:rsidR="00147EE4" w:rsidRDefault="00147EE4" w:rsidP="003C16B1">
            <w:pPr>
              <w:cnfStyle w:val="000000000000" w:firstRow="0" w:lastRow="0" w:firstColumn="0" w:lastColumn="0" w:oddVBand="0" w:evenVBand="0" w:oddHBand="0" w:evenHBand="0" w:firstRowFirstColumn="0" w:firstRowLastColumn="0" w:lastRowFirstColumn="0" w:lastRowLastColumn="0"/>
            </w:pPr>
            <w:proofErr w:type="spellStart"/>
            <w:r>
              <w:t>h_scale</w:t>
            </w:r>
            <w:proofErr w:type="spellEnd"/>
            <w:r>
              <w:t>: [1 - 255]</w:t>
            </w:r>
          </w:p>
          <w:p w14:paraId="1D87DBB5" w14:textId="77777777" w:rsidR="00147EE4" w:rsidRDefault="00147EE4" w:rsidP="003C16B1">
            <w:pPr>
              <w:cnfStyle w:val="000000000000" w:firstRow="0" w:lastRow="0" w:firstColumn="0" w:lastColumn="0" w:oddVBand="0" w:evenVBand="0" w:oddHBand="0" w:evenHBand="0" w:firstRowFirstColumn="0" w:firstRowLastColumn="0" w:lastRowFirstColumn="0" w:lastRowLastColumn="0"/>
            </w:pPr>
            <w:proofErr w:type="spellStart"/>
            <w:r>
              <w:t>w_scale</w:t>
            </w:r>
            <w:proofErr w:type="spellEnd"/>
            <w:r>
              <w:t>: [1 – 255]</w:t>
            </w:r>
          </w:p>
          <w:p w14:paraId="03CB8142" w14:textId="77777777" w:rsidR="00147EE4" w:rsidRDefault="00147EE4" w:rsidP="003C16B1">
            <w:pPr>
              <w:cnfStyle w:val="000000000000" w:firstRow="0" w:lastRow="0" w:firstColumn="0" w:lastColumn="0" w:oddVBand="0" w:evenVBand="0" w:oddHBand="0" w:evenHBand="0" w:firstRowFirstColumn="0" w:firstRowLastColumn="0" w:lastRowFirstColumn="0" w:lastRowLastColumn="0"/>
            </w:pPr>
            <w:r>
              <w:t>align corners: [false]</w:t>
            </w:r>
          </w:p>
          <w:p w14:paraId="1BA3D8F4" w14:textId="2418113E" w:rsidR="00147EE4" w:rsidRDefault="00147EE4" w:rsidP="003C16B1">
            <w:pPr>
              <w:cnfStyle w:val="000000000000" w:firstRow="0" w:lastRow="0" w:firstColumn="0" w:lastColumn="0" w:oddVBand="0" w:evenVBand="0" w:oddHBand="0" w:evenHBand="0" w:firstRowFirstColumn="0" w:firstRowLastColumn="0" w:lastRowFirstColumn="0" w:lastRowLastColumn="0"/>
            </w:pPr>
            <w:r>
              <w:t>half pixel centers: [false]</w:t>
            </w:r>
          </w:p>
        </w:tc>
      </w:tr>
      <w:tr w:rsidR="00147EE4" w14:paraId="3D63CA0C" w14:textId="77C6BF2F"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F90CBEB" w14:textId="4704EFD0" w:rsidR="00147EE4" w:rsidRDefault="00147EE4" w:rsidP="003C16B1">
            <w:r>
              <w:t>LOGISTIC</w:t>
            </w:r>
          </w:p>
        </w:tc>
        <w:tc>
          <w:tcPr>
            <w:tcW w:w="2610" w:type="dxa"/>
          </w:tcPr>
          <w:p w14:paraId="10EBB3F7" w14:textId="760BA949" w:rsidR="00147EE4" w:rsidRDefault="00147EE4" w:rsidP="003C16B1">
            <w:pPr>
              <w:cnfStyle w:val="000000100000" w:firstRow="0" w:lastRow="0" w:firstColumn="0" w:lastColumn="0" w:oddVBand="0" w:evenVBand="0" w:oddHBand="1" w:evenHBand="0" w:firstRowFirstColumn="0" w:firstRowLastColumn="0" w:lastRowFirstColumn="0" w:lastRowLastColumn="0"/>
            </w:pPr>
            <w:r>
              <w:t>SIGMOID</w:t>
            </w:r>
          </w:p>
        </w:tc>
        <w:tc>
          <w:tcPr>
            <w:tcW w:w="3420" w:type="dxa"/>
          </w:tcPr>
          <w:p w14:paraId="1EA17745" w14:textId="4D5DAB0D" w:rsidR="00147EE4" w:rsidRDefault="00147EE4" w:rsidP="003C16B1">
            <w:pPr>
              <w:cnfStyle w:val="000000100000" w:firstRow="0" w:lastRow="0" w:firstColumn="0" w:lastColumn="0" w:oddVBand="0" w:evenVBand="0" w:oddHBand="1" w:evenHBand="0" w:firstRowFirstColumn="0" w:firstRowLastColumn="0" w:lastRowFirstColumn="0" w:lastRowLastColumn="0"/>
            </w:pPr>
            <w:r>
              <w:t>-</w:t>
            </w:r>
          </w:p>
        </w:tc>
      </w:tr>
      <w:tr w:rsidR="00147EE4" w14:paraId="2631AF38" w14:textId="33695C06" w:rsidTr="00147EE4">
        <w:tc>
          <w:tcPr>
            <w:cnfStyle w:val="001000000000" w:firstRow="0" w:lastRow="0" w:firstColumn="1" w:lastColumn="0" w:oddVBand="0" w:evenVBand="0" w:oddHBand="0" w:evenHBand="0" w:firstRowFirstColumn="0" w:firstRowLastColumn="0" w:lastRowFirstColumn="0" w:lastRowLastColumn="0"/>
            <w:tcW w:w="3505" w:type="dxa"/>
          </w:tcPr>
          <w:p w14:paraId="1BAD80F5" w14:textId="4128BDBB" w:rsidR="00147EE4" w:rsidRDefault="00147EE4" w:rsidP="003C16B1">
            <w:r>
              <w:t>SOFTMAX</w:t>
            </w:r>
          </w:p>
        </w:tc>
        <w:tc>
          <w:tcPr>
            <w:tcW w:w="2610" w:type="dxa"/>
          </w:tcPr>
          <w:p w14:paraId="6A38F591" w14:textId="0640272A" w:rsidR="00147EE4" w:rsidRDefault="00147EE4" w:rsidP="003C16B1">
            <w:pPr>
              <w:cnfStyle w:val="000000000000" w:firstRow="0" w:lastRow="0" w:firstColumn="0" w:lastColumn="0" w:oddVBand="0" w:evenVBand="0" w:oddHBand="0" w:evenHBand="0" w:firstRowFirstColumn="0" w:firstRowLastColumn="0" w:lastRowFirstColumn="0" w:lastRowLastColumn="0"/>
            </w:pPr>
            <w:r>
              <w:t>SOFTMAX</w:t>
            </w:r>
          </w:p>
        </w:tc>
        <w:tc>
          <w:tcPr>
            <w:tcW w:w="3420" w:type="dxa"/>
          </w:tcPr>
          <w:p w14:paraId="2DD52629" w14:textId="77777777" w:rsidR="00147EE4" w:rsidRDefault="00147EE4" w:rsidP="003C16B1">
            <w:pPr>
              <w:cnfStyle w:val="000000000000" w:firstRow="0" w:lastRow="0" w:firstColumn="0" w:lastColumn="0" w:oddVBand="0" w:evenVBand="0" w:oddHBand="0" w:evenHBand="0" w:firstRowFirstColumn="0" w:firstRowLastColumn="0" w:lastRowFirstColumn="0" w:lastRowLastColumn="0"/>
            </w:pPr>
            <w:r>
              <w:t>axis: [0 – 3]</w:t>
            </w:r>
          </w:p>
          <w:p w14:paraId="6BFC105E" w14:textId="29701EE3" w:rsidR="00147EE4" w:rsidRDefault="00147EE4" w:rsidP="003C16B1">
            <w:pPr>
              <w:cnfStyle w:val="000000000000" w:firstRow="0" w:lastRow="0" w:firstColumn="0" w:lastColumn="0" w:oddVBand="0" w:evenVBand="0" w:oddHBand="0" w:evenHBand="0" w:firstRowFirstColumn="0" w:firstRowLastColumn="0" w:lastRowFirstColumn="0" w:lastRowLastColumn="0"/>
            </w:pPr>
            <w:r>
              <w:t>beta: [1.0]</w:t>
            </w:r>
          </w:p>
        </w:tc>
      </w:tr>
      <w:tr w:rsidR="00147EE4" w14:paraId="42C3B41B" w14:textId="400CDD36"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886D22B" w14:textId="5A8814A2" w:rsidR="00147EE4" w:rsidRDefault="00147EE4" w:rsidP="003C16B1">
            <w:r>
              <w:t>MAX_POOL_2D</w:t>
            </w:r>
          </w:p>
        </w:tc>
        <w:tc>
          <w:tcPr>
            <w:tcW w:w="2610" w:type="dxa"/>
          </w:tcPr>
          <w:p w14:paraId="0739782B" w14:textId="7B1D8CD0" w:rsidR="00147EE4" w:rsidRDefault="00147EE4" w:rsidP="003C16B1">
            <w:pPr>
              <w:cnfStyle w:val="000000100000" w:firstRow="0" w:lastRow="0" w:firstColumn="0" w:lastColumn="0" w:oddVBand="0" w:evenVBand="0" w:oddHBand="1" w:evenHBand="0" w:firstRowFirstColumn="0" w:firstRowLastColumn="0" w:lastRowFirstColumn="0" w:lastRowLastColumn="0"/>
            </w:pPr>
            <w:r>
              <w:t>MAX_POOL</w:t>
            </w:r>
          </w:p>
        </w:tc>
        <w:tc>
          <w:tcPr>
            <w:tcW w:w="3420" w:type="dxa"/>
          </w:tcPr>
          <w:p w14:paraId="07508603"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stride: [1x1 - 6x6]</w:t>
            </w:r>
          </w:p>
          <w:p w14:paraId="39A6DCD4"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filter size: [2x2]</w:t>
            </w:r>
          </w:p>
          <w:p w14:paraId="7552B07F" w14:textId="77777777" w:rsidR="00147EE4" w:rsidRDefault="00147EE4" w:rsidP="003C16B1">
            <w:pPr>
              <w:cnfStyle w:val="000000100000" w:firstRow="0" w:lastRow="0" w:firstColumn="0" w:lastColumn="0" w:oddVBand="0" w:evenVBand="0" w:oddHBand="1" w:evenHBand="0" w:firstRowFirstColumn="0" w:firstRowLastColumn="0" w:lastRowFirstColumn="0" w:lastRowLastColumn="0"/>
            </w:pPr>
            <w:r>
              <w:t>padding: [same, valid]</w:t>
            </w:r>
          </w:p>
          <w:p w14:paraId="488F2C38" w14:textId="0049E3AA" w:rsidR="007B4BBB" w:rsidRDefault="007B4BBB" w:rsidP="003C16B1">
            <w:pPr>
              <w:cnfStyle w:val="000000100000" w:firstRow="0" w:lastRow="0" w:firstColumn="0" w:lastColumn="0" w:oddVBand="0" w:evenVBand="0" w:oddHBand="1" w:evenHBand="0" w:firstRowFirstColumn="0" w:firstRowLastColumn="0" w:lastRowFirstColumn="0" w:lastRowLastColumn="0"/>
            </w:pPr>
            <w:r>
              <w:t xml:space="preserve">activation: [none, </w:t>
            </w:r>
            <w:proofErr w:type="spellStart"/>
            <w:r>
              <w:t>relu</w:t>
            </w:r>
            <w:proofErr w:type="spellEnd"/>
            <w:r>
              <w:t>, relu6]</w:t>
            </w:r>
          </w:p>
        </w:tc>
      </w:tr>
      <w:tr w:rsidR="00147EE4" w14:paraId="45B8A091" w14:textId="37A044C0" w:rsidTr="00147EE4">
        <w:tc>
          <w:tcPr>
            <w:cnfStyle w:val="001000000000" w:firstRow="0" w:lastRow="0" w:firstColumn="1" w:lastColumn="0" w:oddVBand="0" w:evenVBand="0" w:oddHBand="0" w:evenHBand="0" w:firstRowFirstColumn="0" w:firstRowLastColumn="0" w:lastRowFirstColumn="0" w:lastRowLastColumn="0"/>
            <w:tcW w:w="3505" w:type="dxa"/>
          </w:tcPr>
          <w:p w14:paraId="06C32E0A" w14:textId="57AE51F7" w:rsidR="00147EE4" w:rsidRDefault="00147EE4" w:rsidP="003C16B1">
            <w:r>
              <w:t>RESHAPE</w:t>
            </w:r>
          </w:p>
        </w:tc>
        <w:tc>
          <w:tcPr>
            <w:tcW w:w="2610" w:type="dxa"/>
          </w:tcPr>
          <w:p w14:paraId="08C9EDE8" w14:textId="7A611202" w:rsidR="00147EE4" w:rsidRDefault="00147EE4" w:rsidP="003C16B1">
            <w:pPr>
              <w:cnfStyle w:val="000000000000" w:firstRow="0" w:lastRow="0" w:firstColumn="0" w:lastColumn="0" w:oddVBand="0" w:evenVBand="0" w:oddHBand="0" w:evenHBand="0" w:firstRowFirstColumn="0" w:firstRowLastColumn="0" w:lastRowFirstColumn="0" w:lastRowLastColumn="0"/>
            </w:pPr>
            <w:r>
              <w:t>RESHAPE</w:t>
            </w:r>
          </w:p>
        </w:tc>
        <w:tc>
          <w:tcPr>
            <w:tcW w:w="3420" w:type="dxa"/>
          </w:tcPr>
          <w:p w14:paraId="1A7A3C84" w14:textId="1569212E" w:rsidR="00147EE4" w:rsidRDefault="007B4BBB" w:rsidP="003C16B1">
            <w:pPr>
              <w:cnfStyle w:val="000000000000" w:firstRow="0" w:lastRow="0" w:firstColumn="0" w:lastColumn="0" w:oddVBand="0" w:evenVBand="0" w:oddHBand="0" w:evenHBand="0" w:firstRowFirstColumn="0" w:firstRowLastColumn="0" w:lastRowFirstColumn="0" w:lastRowLastColumn="0"/>
            </w:pPr>
            <w:r>
              <w:t>-</w:t>
            </w:r>
          </w:p>
        </w:tc>
      </w:tr>
      <w:tr w:rsidR="00147EE4" w14:paraId="730FE065" w14:textId="5E70415C" w:rsidTr="00147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4617CC7D" w14:textId="2ED89497" w:rsidR="00147EE4" w:rsidRDefault="00147EE4" w:rsidP="003C16B1">
            <w:r>
              <w:t>TRANSPOSE</w:t>
            </w:r>
          </w:p>
        </w:tc>
        <w:tc>
          <w:tcPr>
            <w:tcW w:w="2610" w:type="dxa"/>
          </w:tcPr>
          <w:p w14:paraId="1A0CAB2F" w14:textId="12A60766" w:rsidR="00147EE4" w:rsidRDefault="00147EE4" w:rsidP="003C16B1">
            <w:pPr>
              <w:cnfStyle w:val="000000100000" w:firstRow="0" w:lastRow="0" w:firstColumn="0" w:lastColumn="0" w:oddVBand="0" w:evenVBand="0" w:oddHBand="1" w:evenHBand="0" w:firstRowFirstColumn="0" w:firstRowLastColumn="0" w:lastRowFirstColumn="0" w:lastRowLastColumn="0"/>
            </w:pPr>
            <w:r>
              <w:t>TRANSPOSE</w:t>
            </w:r>
          </w:p>
        </w:tc>
        <w:tc>
          <w:tcPr>
            <w:tcW w:w="3420" w:type="dxa"/>
          </w:tcPr>
          <w:p w14:paraId="1388431C" w14:textId="225B7E4F" w:rsidR="00147EE4" w:rsidRDefault="007B4BBB" w:rsidP="003C16B1">
            <w:pPr>
              <w:cnfStyle w:val="000000100000" w:firstRow="0" w:lastRow="0" w:firstColumn="0" w:lastColumn="0" w:oddVBand="0" w:evenVBand="0" w:oddHBand="1" w:evenHBand="0" w:firstRowFirstColumn="0" w:firstRowLastColumn="0" w:lastRowFirstColumn="0" w:lastRowLastColumn="0"/>
            </w:pPr>
            <w:r>
              <w:t>2D input only (1 batch, 1 channel)</w:t>
            </w:r>
          </w:p>
        </w:tc>
      </w:tr>
    </w:tbl>
    <w:p w14:paraId="6D6892F5" w14:textId="1E68563A" w:rsidR="00B94696" w:rsidRPr="00FD5150" w:rsidRDefault="005B3774" w:rsidP="003C16B1">
      <w:pPr>
        <w:rPr>
          <w:sz w:val="18"/>
          <w:szCs w:val="18"/>
        </w:rPr>
      </w:pPr>
      <w:r w:rsidRPr="00FD5150">
        <w:rPr>
          <w:sz w:val="18"/>
          <w:szCs w:val="18"/>
        </w:rPr>
        <w:t xml:space="preserve">* QUANTIZE is implemented as a CONCATENATE with only one input. This effectively just copies the input buffer to the output buffer while re-quantizing with a different scale and </w:t>
      </w:r>
      <w:proofErr w:type="spellStart"/>
      <w:r w:rsidRPr="00FD5150">
        <w:rPr>
          <w:sz w:val="18"/>
          <w:szCs w:val="18"/>
        </w:rPr>
        <w:t>zeropoint</w:t>
      </w:r>
      <w:proofErr w:type="spellEnd"/>
    </w:p>
    <w:bookmarkEnd w:id="14"/>
    <w:p w14:paraId="20C02894" w14:textId="697AEB41" w:rsidR="00B94696" w:rsidRDefault="00B94696" w:rsidP="003C16B1">
      <w:r>
        <w:t>In addition to this, the following layer types can be included in a .</w:t>
      </w:r>
      <w:proofErr w:type="spellStart"/>
      <w:r>
        <w:t>tflite</w:t>
      </w:r>
      <w:proofErr w:type="spellEnd"/>
      <w:r>
        <w:t xml:space="preserve"> file, but they will be ignored by the </w:t>
      </w:r>
      <w:r w:rsidR="0043408A">
        <w:t>Compiler</w:t>
      </w:r>
      <w:r>
        <w:t>:</w:t>
      </w:r>
    </w:p>
    <w:tbl>
      <w:tblPr>
        <w:tblStyle w:val="ListTable3-Accent1"/>
        <w:tblW w:w="0" w:type="auto"/>
        <w:tblLook w:val="04A0" w:firstRow="1" w:lastRow="0" w:firstColumn="1" w:lastColumn="0" w:noHBand="0" w:noVBand="1"/>
      </w:tblPr>
      <w:tblGrid>
        <w:gridCol w:w="2605"/>
        <w:gridCol w:w="6745"/>
      </w:tblGrid>
      <w:tr w:rsidR="00B94696" w14:paraId="5EFDFC74" w14:textId="77777777" w:rsidTr="00B94696">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2605" w:type="dxa"/>
          </w:tcPr>
          <w:p w14:paraId="3F95F469" w14:textId="77777777" w:rsidR="00B94696" w:rsidRDefault="00B94696" w:rsidP="00FF6F3D">
            <w:proofErr w:type="spellStart"/>
            <w:r>
              <w:t>Tensorflow</w:t>
            </w:r>
            <w:proofErr w:type="spellEnd"/>
            <w:r>
              <w:t xml:space="preserve"> Layer Type</w:t>
            </w:r>
          </w:p>
        </w:tc>
        <w:tc>
          <w:tcPr>
            <w:tcW w:w="6745" w:type="dxa"/>
          </w:tcPr>
          <w:p w14:paraId="76CE2F6A" w14:textId="788C45FD" w:rsidR="00B94696" w:rsidRDefault="00B94696" w:rsidP="00FF6F3D">
            <w:pPr>
              <w:cnfStyle w:val="100000000000" w:firstRow="1" w:lastRow="0" w:firstColumn="0" w:lastColumn="0" w:oddVBand="0" w:evenVBand="0" w:oddHBand="0" w:evenHBand="0" w:firstRowFirstColumn="0" w:firstRowLastColumn="0" w:lastRowFirstColumn="0" w:lastRowLastColumn="0"/>
            </w:pPr>
            <w:r>
              <w:t>Reason For Ignoring</w:t>
            </w:r>
          </w:p>
        </w:tc>
      </w:tr>
      <w:tr w:rsidR="00B94696" w14:paraId="10185FDA" w14:textId="77777777" w:rsidTr="00B94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2D3D2584" w14:textId="77777777" w:rsidR="00B94696" w:rsidRDefault="00B94696" w:rsidP="00FF6F3D">
            <w:pPr>
              <w:rPr>
                <w:b w:val="0"/>
                <w:bCs w:val="0"/>
              </w:rPr>
            </w:pPr>
            <w:r>
              <w:t>SHAPE</w:t>
            </w:r>
          </w:p>
          <w:p w14:paraId="00604C53" w14:textId="77777777" w:rsidR="00B94696" w:rsidRDefault="00B94696" w:rsidP="00FF6F3D">
            <w:pPr>
              <w:rPr>
                <w:b w:val="0"/>
                <w:bCs w:val="0"/>
              </w:rPr>
            </w:pPr>
            <w:r>
              <w:t>STRIDED_SLICE</w:t>
            </w:r>
          </w:p>
          <w:p w14:paraId="5CA6534E" w14:textId="1BB3A798" w:rsidR="00B94696" w:rsidRDefault="00B94696" w:rsidP="00FF6F3D">
            <w:r>
              <w:t>PACK</w:t>
            </w:r>
          </w:p>
        </w:tc>
        <w:tc>
          <w:tcPr>
            <w:tcW w:w="6745" w:type="dxa"/>
          </w:tcPr>
          <w:p w14:paraId="73D6BCDD" w14:textId="1A85A8DA" w:rsidR="00B94696" w:rsidRDefault="00B94696" w:rsidP="00FF6F3D">
            <w:pPr>
              <w:cnfStyle w:val="000000100000" w:firstRow="0" w:lastRow="0" w:firstColumn="0" w:lastColumn="0" w:oddVBand="0" w:evenVBand="0" w:oddHBand="1" w:evenHBand="0" w:firstRowFirstColumn="0" w:firstRowLastColumn="0" w:lastRowFirstColumn="0" w:lastRowLastColumn="0"/>
            </w:pPr>
            <w:r>
              <w:t xml:space="preserve">When a RESHAPE layer is included in a </w:t>
            </w:r>
            <w:proofErr w:type="spellStart"/>
            <w:r>
              <w:t>Tensorflow</w:t>
            </w:r>
            <w:proofErr w:type="spellEnd"/>
            <w:r>
              <w:t xml:space="preserve"> model, a path of SHAPE </w:t>
            </w:r>
            <w:r w:rsidR="00607585">
              <w:sym w:font="Wingdings" w:char="F0E0"/>
            </w:r>
            <w:r>
              <w:t xml:space="preserve"> STRIDED_SLICE </w:t>
            </w:r>
            <w:r w:rsidR="00607585">
              <w:sym w:font="Wingdings" w:char="F0E0"/>
            </w:r>
            <w:r>
              <w:t xml:space="preserve"> PACK is used to get the image’s dimensions. But, the firmware stores the dimensions as a layer parameter instead and does not need this path</w:t>
            </w:r>
          </w:p>
        </w:tc>
      </w:tr>
      <w:tr w:rsidR="005B3774" w14:paraId="6AEAE694" w14:textId="77777777" w:rsidTr="00B94696">
        <w:tc>
          <w:tcPr>
            <w:cnfStyle w:val="001000000000" w:firstRow="0" w:lastRow="0" w:firstColumn="1" w:lastColumn="0" w:oddVBand="0" w:evenVBand="0" w:oddHBand="0" w:evenHBand="0" w:firstRowFirstColumn="0" w:firstRowLastColumn="0" w:lastRowFirstColumn="0" w:lastRowLastColumn="0"/>
            <w:tcW w:w="2605" w:type="dxa"/>
          </w:tcPr>
          <w:p w14:paraId="42474FE0" w14:textId="77777777" w:rsidR="005B3774" w:rsidRDefault="005B3774" w:rsidP="005B3774">
            <w:pPr>
              <w:rPr>
                <w:b w:val="0"/>
                <w:bCs w:val="0"/>
              </w:rPr>
            </w:pPr>
            <w:r>
              <w:t>CUSTOM</w:t>
            </w:r>
          </w:p>
          <w:p w14:paraId="44D02508" w14:textId="77777777" w:rsidR="005B3774" w:rsidRDefault="005B3774" w:rsidP="005B3774">
            <w:pPr>
              <w:rPr>
                <w:b w:val="0"/>
                <w:bCs w:val="0"/>
              </w:rPr>
            </w:pPr>
            <w:r>
              <w:t>DEQUANTIZE</w:t>
            </w:r>
          </w:p>
          <w:p w14:paraId="36C1C99E" w14:textId="2485F651" w:rsidR="005B3774" w:rsidRDefault="005B3774" w:rsidP="005B3774"/>
        </w:tc>
        <w:tc>
          <w:tcPr>
            <w:tcW w:w="6745" w:type="dxa"/>
          </w:tcPr>
          <w:p w14:paraId="549B851B" w14:textId="34C9BA47" w:rsidR="005B3774" w:rsidRDefault="005B3774" w:rsidP="005B3774">
            <w:pPr>
              <w:cnfStyle w:val="000000000000" w:firstRow="0" w:lastRow="0" w:firstColumn="0" w:lastColumn="0" w:oddVBand="0" w:evenVBand="0" w:oddHBand="0" w:evenHBand="0" w:firstRowFirstColumn="0" w:firstRowLastColumn="0" w:lastRowFirstColumn="0" w:lastRowLastColumn="0"/>
            </w:pPr>
            <w:r>
              <w:t xml:space="preserve">CUSTOM layers are generally used to implement some post-processing at the end of the DNN. However, the DNN </w:t>
            </w:r>
            <w:r w:rsidR="0043408A">
              <w:t>Compiler</w:t>
            </w:r>
            <w:r>
              <w:t xml:space="preserve"> adds its own post-processing and needs to strip any existing post-processing from the DNN.</w:t>
            </w:r>
          </w:p>
          <w:p w14:paraId="6FF1B790" w14:textId="77777777" w:rsidR="005B3774" w:rsidRDefault="005B3774" w:rsidP="005B3774">
            <w:pPr>
              <w:cnfStyle w:val="000000000000" w:firstRow="0" w:lastRow="0" w:firstColumn="0" w:lastColumn="0" w:oddVBand="0" w:evenVBand="0" w:oddHBand="0" w:evenHBand="0" w:firstRowFirstColumn="0" w:firstRowLastColumn="0" w:lastRowFirstColumn="0" w:lastRowLastColumn="0"/>
            </w:pPr>
          </w:p>
          <w:p w14:paraId="436092C2" w14:textId="41BDBA60" w:rsidR="005B3774" w:rsidRDefault="005B3774" w:rsidP="005B3774">
            <w:pPr>
              <w:cnfStyle w:val="000000000000" w:firstRow="0" w:lastRow="0" w:firstColumn="0" w:lastColumn="0" w:oddVBand="0" w:evenVBand="0" w:oddHBand="0" w:evenHBand="0" w:firstRowFirstColumn="0" w:firstRowLastColumn="0" w:lastRowFirstColumn="0" w:lastRowLastColumn="0"/>
            </w:pPr>
            <w:r>
              <w:t>In some cases, these CUSTOM layers may take in a floating point input, so a DEQUANTIZE layer comes before it. This, too, can be ignored in the firmware implementation.</w:t>
            </w:r>
          </w:p>
        </w:tc>
      </w:tr>
    </w:tbl>
    <w:p w14:paraId="5F71901A" w14:textId="3716695F" w:rsidR="003C16B1" w:rsidRDefault="003C16B1" w:rsidP="003C16B1">
      <w:pPr>
        <w:pStyle w:val="Heading2"/>
      </w:pPr>
      <w:bookmarkStart w:id="15" w:name="_Ref71202778"/>
      <w:bookmarkStart w:id="16" w:name="_Toc75440671"/>
      <w:proofErr w:type="spellStart"/>
      <w:r>
        <w:t>PyTorch</w:t>
      </w:r>
      <w:bookmarkEnd w:id="15"/>
      <w:bookmarkEnd w:id="16"/>
      <w:proofErr w:type="spellEnd"/>
    </w:p>
    <w:p w14:paraId="71D53820" w14:textId="14AB6D1E" w:rsidR="00B94696" w:rsidRPr="00B94696" w:rsidRDefault="00B94696" w:rsidP="00B94696">
      <w:r w:rsidRPr="00607585">
        <w:rPr>
          <w:highlight w:val="yellow"/>
        </w:rPr>
        <w:t>TODO</w:t>
      </w:r>
    </w:p>
    <w:p w14:paraId="0B6760E3" w14:textId="3D45D47E" w:rsidR="003C16B1" w:rsidRDefault="003C16B1" w:rsidP="003C16B1">
      <w:pPr>
        <w:pStyle w:val="Heading2"/>
      </w:pPr>
      <w:bookmarkStart w:id="17" w:name="_Ref71202786"/>
      <w:bookmarkStart w:id="18" w:name="_Toc75440672"/>
      <w:r>
        <w:t>Output Dictionary</w:t>
      </w:r>
      <w:bookmarkEnd w:id="17"/>
      <w:bookmarkEnd w:id="18"/>
    </w:p>
    <w:p w14:paraId="57D1CE9A" w14:textId="68A94C7E" w:rsidR="00C71DE6" w:rsidRDefault="00C71DE6" w:rsidP="00C71DE6">
      <w:r>
        <w:t xml:space="preserve">The output of the </w:t>
      </w:r>
      <w:proofErr w:type="spellStart"/>
      <w:r>
        <w:t>TfliteReader</w:t>
      </w:r>
      <w:proofErr w:type="spellEnd"/>
      <w:r>
        <w:t xml:space="preserve"> or </w:t>
      </w:r>
      <w:proofErr w:type="spellStart"/>
      <w:r>
        <w:t>PyTorchReader</w:t>
      </w:r>
      <w:proofErr w:type="spellEnd"/>
      <w:r>
        <w:t xml:space="preserve"> is a single dictionary with the following fields:</w:t>
      </w:r>
    </w:p>
    <w:tbl>
      <w:tblPr>
        <w:tblStyle w:val="ListTable3-Accent1"/>
        <w:tblW w:w="0" w:type="auto"/>
        <w:tblLook w:val="04A0" w:firstRow="1" w:lastRow="0" w:firstColumn="1" w:lastColumn="0" w:noHBand="0" w:noVBand="1"/>
      </w:tblPr>
      <w:tblGrid>
        <w:gridCol w:w="1615"/>
        <w:gridCol w:w="3420"/>
        <w:gridCol w:w="4315"/>
      </w:tblGrid>
      <w:tr w:rsidR="00195B93" w14:paraId="3D334808" w14:textId="77777777" w:rsidTr="00195B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17C3761F" w14:textId="4EEC1894" w:rsidR="00195B93" w:rsidRDefault="00195B93" w:rsidP="00111849">
            <w:r>
              <w:lastRenderedPageBreak/>
              <w:t>Field</w:t>
            </w:r>
          </w:p>
        </w:tc>
        <w:tc>
          <w:tcPr>
            <w:tcW w:w="3420" w:type="dxa"/>
          </w:tcPr>
          <w:p w14:paraId="40975250" w14:textId="30F611A1" w:rsidR="00195B93" w:rsidRDefault="00195B93" w:rsidP="00111849">
            <w:pPr>
              <w:cnfStyle w:val="100000000000" w:firstRow="1" w:lastRow="0" w:firstColumn="0" w:lastColumn="0" w:oddVBand="0" w:evenVBand="0" w:oddHBand="0" w:evenHBand="0" w:firstRowFirstColumn="0" w:firstRowLastColumn="0" w:lastRowFirstColumn="0" w:lastRowLastColumn="0"/>
            </w:pPr>
            <w:r>
              <w:t>Type</w:t>
            </w:r>
          </w:p>
        </w:tc>
        <w:tc>
          <w:tcPr>
            <w:tcW w:w="4315" w:type="dxa"/>
          </w:tcPr>
          <w:p w14:paraId="083D92BE" w14:textId="51A06AA9" w:rsidR="00195B93" w:rsidRDefault="00195B93" w:rsidP="00111849">
            <w:pPr>
              <w:cnfStyle w:val="100000000000" w:firstRow="1" w:lastRow="0" w:firstColumn="0" w:lastColumn="0" w:oddVBand="0" w:evenVBand="0" w:oddHBand="0" w:evenHBand="0" w:firstRowFirstColumn="0" w:firstRowLastColumn="0" w:lastRowFirstColumn="0" w:lastRowLastColumn="0"/>
            </w:pPr>
            <w:r>
              <w:t>Description</w:t>
            </w:r>
          </w:p>
        </w:tc>
      </w:tr>
      <w:tr w:rsidR="00195B93" w14:paraId="5119096A" w14:textId="77777777" w:rsidTr="0019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35F3FE8" w14:textId="2F1B31D5" w:rsidR="00195B93" w:rsidRDefault="00195B93" w:rsidP="00111849">
            <w:proofErr w:type="spellStart"/>
            <w:r>
              <w:t>static_data</w:t>
            </w:r>
            <w:proofErr w:type="spellEnd"/>
          </w:p>
        </w:tc>
        <w:tc>
          <w:tcPr>
            <w:tcW w:w="3420" w:type="dxa"/>
          </w:tcPr>
          <w:p w14:paraId="2823A1CA" w14:textId="6BCE80C7" w:rsidR="00195B93" w:rsidRDefault="00195B93" w:rsidP="00111849">
            <w:pPr>
              <w:cnfStyle w:val="000000100000" w:firstRow="0" w:lastRow="0" w:firstColumn="0" w:lastColumn="0" w:oddVBand="0" w:evenVBand="0" w:oddHBand="1" w:evenHBand="0" w:firstRowFirstColumn="0" w:firstRowLastColumn="0" w:lastRowFirstColumn="0" w:lastRowLastColumn="0"/>
            </w:pPr>
            <w:r>
              <w:t>list</w:t>
            </w:r>
            <w:r w:rsidR="00C71DE6">
              <w:t xml:space="preserve"> of u</w:t>
            </w:r>
            <w:r>
              <w:t>int8</w:t>
            </w:r>
          </w:p>
        </w:tc>
        <w:tc>
          <w:tcPr>
            <w:tcW w:w="4315" w:type="dxa"/>
          </w:tcPr>
          <w:p w14:paraId="7A029B9F" w14:textId="6A2F1D29" w:rsidR="00195B93" w:rsidRDefault="00FA1084" w:rsidP="00111849">
            <w:pPr>
              <w:cnfStyle w:val="000000100000" w:firstRow="0" w:lastRow="0" w:firstColumn="0" w:lastColumn="0" w:oddVBand="0" w:evenVBand="0" w:oddHBand="1" w:evenHBand="0" w:firstRowFirstColumn="0" w:firstRowLastColumn="0" w:lastRowFirstColumn="0" w:lastRowLastColumn="0"/>
            </w:pPr>
            <w:r>
              <w:t>Values of all weights &amp; biases for all layers</w:t>
            </w:r>
            <w:r w:rsidR="00C71DE6">
              <w:t>, represented as uint8’s</w:t>
            </w:r>
          </w:p>
        </w:tc>
      </w:tr>
      <w:tr w:rsidR="00195B93" w14:paraId="27A4FAEE" w14:textId="77777777" w:rsidTr="00195B93">
        <w:tc>
          <w:tcPr>
            <w:cnfStyle w:val="001000000000" w:firstRow="0" w:lastRow="0" w:firstColumn="1" w:lastColumn="0" w:oddVBand="0" w:evenVBand="0" w:oddHBand="0" w:evenHBand="0" w:firstRowFirstColumn="0" w:firstRowLastColumn="0" w:lastRowFirstColumn="0" w:lastRowLastColumn="0"/>
            <w:tcW w:w="1615" w:type="dxa"/>
          </w:tcPr>
          <w:p w14:paraId="488AFBA7" w14:textId="120553AD" w:rsidR="00195B93" w:rsidRDefault="00195B93" w:rsidP="00111849">
            <w:proofErr w:type="spellStart"/>
            <w:r>
              <w:t>quant_params</w:t>
            </w:r>
            <w:proofErr w:type="spellEnd"/>
          </w:p>
        </w:tc>
        <w:tc>
          <w:tcPr>
            <w:tcW w:w="3420" w:type="dxa"/>
          </w:tcPr>
          <w:p w14:paraId="16E50ED6" w14:textId="537FC631" w:rsidR="00195B93" w:rsidRDefault="00195B93" w:rsidP="00111849">
            <w:pPr>
              <w:cnfStyle w:val="000000000000" w:firstRow="0" w:lastRow="0" w:firstColumn="0" w:lastColumn="0" w:oddVBand="0" w:evenVBand="0" w:oddHBand="0" w:evenHBand="0" w:firstRowFirstColumn="0" w:firstRowLastColumn="0" w:lastRowFirstColumn="0" w:lastRowLastColumn="0"/>
            </w:pPr>
            <w:r>
              <w:t>list</w:t>
            </w:r>
            <w:r w:rsidR="00C71DE6">
              <w:t xml:space="preserve"> of 2 float pairs: [scale </w:t>
            </w:r>
            <w:proofErr w:type="spellStart"/>
            <w:r w:rsidR="00C71DE6">
              <w:t>zeropoint</w:t>
            </w:r>
            <w:proofErr w:type="spellEnd"/>
            <w:r w:rsidR="00C71DE6">
              <w:t>]</w:t>
            </w:r>
          </w:p>
        </w:tc>
        <w:tc>
          <w:tcPr>
            <w:tcW w:w="4315" w:type="dxa"/>
          </w:tcPr>
          <w:p w14:paraId="6C76E10F" w14:textId="7B0B05DA" w:rsidR="00195B93" w:rsidRDefault="00FA1084" w:rsidP="00111849">
            <w:pPr>
              <w:cnfStyle w:val="000000000000" w:firstRow="0" w:lastRow="0" w:firstColumn="0" w:lastColumn="0" w:oddVBand="0" w:evenVBand="0" w:oddHBand="0" w:evenHBand="0" w:firstRowFirstColumn="0" w:firstRowLastColumn="0" w:lastRowFirstColumn="0" w:lastRowLastColumn="0"/>
            </w:pPr>
            <w:r>
              <w:t>Quantization parameters for all layers</w:t>
            </w:r>
            <w:r w:rsidR="00C71DE6">
              <w:t>, represented as Python floats</w:t>
            </w:r>
          </w:p>
        </w:tc>
      </w:tr>
      <w:tr w:rsidR="00195B93" w14:paraId="57A02A4A" w14:textId="77777777" w:rsidTr="0019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3B4750" w14:textId="3D50DB52" w:rsidR="00195B93" w:rsidRDefault="00195B93" w:rsidP="00111849">
            <w:proofErr w:type="spellStart"/>
            <w:r>
              <w:t>misc_data</w:t>
            </w:r>
            <w:proofErr w:type="spellEnd"/>
          </w:p>
        </w:tc>
        <w:tc>
          <w:tcPr>
            <w:tcW w:w="3420" w:type="dxa"/>
          </w:tcPr>
          <w:p w14:paraId="202BB383" w14:textId="65672D76" w:rsidR="00195B93" w:rsidRDefault="00FA1084" w:rsidP="00111849">
            <w:pPr>
              <w:cnfStyle w:val="000000100000" w:firstRow="0" w:lastRow="0" w:firstColumn="0" w:lastColumn="0" w:oddVBand="0" w:evenVBand="0" w:oddHBand="1" w:evenHBand="0" w:firstRowFirstColumn="0" w:firstRowLastColumn="0" w:lastRowFirstColumn="0" w:lastRowLastColumn="0"/>
            </w:pPr>
            <w:r>
              <w:t>empty list</w:t>
            </w:r>
          </w:p>
        </w:tc>
        <w:tc>
          <w:tcPr>
            <w:tcW w:w="4315" w:type="dxa"/>
          </w:tcPr>
          <w:p w14:paraId="47926E59" w14:textId="6DCF8C0E" w:rsidR="00195B93" w:rsidRDefault="00FA1084" w:rsidP="00111849">
            <w:pPr>
              <w:cnfStyle w:val="000000100000" w:firstRow="0" w:lastRow="0" w:firstColumn="0" w:lastColumn="0" w:oddVBand="0" w:evenVBand="0" w:oddHBand="1" w:evenHBand="0" w:firstRowFirstColumn="0" w:firstRowLastColumn="0" w:lastRowFirstColumn="0" w:lastRowLastColumn="0"/>
            </w:pPr>
            <w:r>
              <w:t>Reserved for future use in DNN Processor (see Section</w:t>
            </w:r>
            <w:r w:rsidR="00607585">
              <w:t xml:space="preserve"> </w:t>
            </w:r>
            <w:r w:rsidR="00607585">
              <w:fldChar w:fldCharType="begin"/>
            </w:r>
            <w:r w:rsidR="00607585">
              <w:instrText xml:space="preserve"> REF _Ref71188169 \r \h </w:instrText>
            </w:r>
            <w:r w:rsidR="00607585">
              <w:fldChar w:fldCharType="separate"/>
            </w:r>
            <w:r w:rsidR="00607585">
              <w:t>9</w:t>
            </w:r>
            <w:r w:rsidR="00607585">
              <w:fldChar w:fldCharType="end"/>
            </w:r>
            <w:r>
              <w:t>)</w:t>
            </w:r>
          </w:p>
        </w:tc>
      </w:tr>
      <w:tr w:rsidR="00195B93" w14:paraId="017D71EB" w14:textId="77777777" w:rsidTr="00195B93">
        <w:tc>
          <w:tcPr>
            <w:cnfStyle w:val="001000000000" w:firstRow="0" w:lastRow="0" w:firstColumn="1" w:lastColumn="0" w:oddVBand="0" w:evenVBand="0" w:oddHBand="0" w:evenHBand="0" w:firstRowFirstColumn="0" w:firstRowLastColumn="0" w:lastRowFirstColumn="0" w:lastRowLastColumn="0"/>
            <w:tcW w:w="1615" w:type="dxa"/>
          </w:tcPr>
          <w:p w14:paraId="3683508B" w14:textId="566F2806" w:rsidR="00195B93" w:rsidRDefault="00195B93" w:rsidP="00111849">
            <w:r>
              <w:t>buffers</w:t>
            </w:r>
          </w:p>
        </w:tc>
        <w:tc>
          <w:tcPr>
            <w:tcW w:w="3420" w:type="dxa"/>
          </w:tcPr>
          <w:p w14:paraId="66B5C168" w14:textId="50109AA1" w:rsidR="00195B93" w:rsidRDefault="00195B93" w:rsidP="00111849">
            <w:pPr>
              <w:cnfStyle w:val="000000000000" w:firstRow="0" w:lastRow="0" w:firstColumn="0" w:lastColumn="0" w:oddVBand="0" w:evenVBand="0" w:oddHBand="0" w:evenHBand="0" w:firstRowFirstColumn="0" w:firstRowLastColumn="0" w:lastRowFirstColumn="0" w:lastRowLastColumn="0"/>
            </w:pPr>
            <w:r>
              <w:t>list</w:t>
            </w:r>
            <w:r w:rsidR="00C71DE6">
              <w:t xml:space="preserve"> of dictionaries</w:t>
            </w:r>
          </w:p>
        </w:tc>
        <w:tc>
          <w:tcPr>
            <w:tcW w:w="4315" w:type="dxa"/>
          </w:tcPr>
          <w:p w14:paraId="65C9959C" w14:textId="6FDBA720" w:rsidR="00195B93" w:rsidRDefault="00FA1084" w:rsidP="00111849">
            <w:pPr>
              <w:cnfStyle w:val="000000000000" w:firstRow="0" w:lastRow="0" w:firstColumn="0" w:lastColumn="0" w:oddVBand="0" w:evenVBand="0" w:oddHBand="0" w:evenHBand="0" w:firstRowFirstColumn="0" w:firstRowLastColumn="0" w:lastRowFirstColumn="0" w:lastRowLastColumn="0"/>
            </w:pPr>
            <w:r>
              <w:t>Details about each input, output, and intermediate result buffer in the DNN</w:t>
            </w:r>
            <w:r w:rsidR="00C71DE6">
              <w:t xml:space="preserve"> (see below)</w:t>
            </w:r>
          </w:p>
        </w:tc>
      </w:tr>
      <w:tr w:rsidR="00195B93" w14:paraId="00F11132" w14:textId="77777777" w:rsidTr="0019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87FB98" w14:textId="52072F3B" w:rsidR="00195B93" w:rsidRDefault="00195B93" w:rsidP="00111849">
            <w:r>
              <w:t>operations</w:t>
            </w:r>
          </w:p>
        </w:tc>
        <w:tc>
          <w:tcPr>
            <w:tcW w:w="3420" w:type="dxa"/>
          </w:tcPr>
          <w:p w14:paraId="2FCBCB0A" w14:textId="420A4FAD" w:rsidR="00195B93" w:rsidRDefault="00C71DE6" w:rsidP="00111849">
            <w:pPr>
              <w:cnfStyle w:val="000000100000" w:firstRow="0" w:lastRow="0" w:firstColumn="0" w:lastColumn="0" w:oddVBand="0" w:evenVBand="0" w:oddHBand="1" w:evenHBand="0" w:firstRowFirstColumn="0" w:firstRowLastColumn="0" w:lastRowFirstColumn="0" w:lastRowLastColumn="0"/>
            </w:pPr>
            <w:r>
              <w:t>list of dictionaries</w:t>
            </w:r>
          </w:p>
        </w:tc>
        <w:tc>
          <w:tcPr>
            <w:tcW w:w="4315" w:type="dxa"/>
          </w:tcPr>
          <w:p w14:paraId="38391540" w14:textId="074502BD" w:rsidR="00195B93" w:rsidRDefault="00FA1084" w:rsidP="00111849">
            <w:pPr>
              <w:cnfStyle w:val="000000100000" w:firstRow="0" w:lastRow="0" w:firstColumn="0" w:lastColumn="0" w:oddVBand="0" w:evenVBand="0" w:oddHBand="1" w:evenHBand="0" w:firstRowFirstColumn="0" w:firstRowLastColumn="0" w:lastRowFirstColumn="0" w:lastRowLastColumn="0"/>
            </w:pPr>
            <w:r>
              <w:t>Details about each layer in the DNN, in sequential order</w:t>
            </w:r>
            <w:r w:rsidR="00C71DE6">
              <w:t xml:space="preserve"> (see below)</w:t>
            </w:r>
          </w:p>
        </w:tc>
      </w:tr>
    </w:tbl>
    <w:p w14:paraId="16F95A9E" w14:textId="6129E6E0" w:rsidR="00195B93" w:rsidRDefault="00195B93" w:rsidP="00111849"/>
    <w:p w14:paraId="70270FB2" w14:textId="614BE566" w:rsidR="00FA1084" w:rsidRDefault="00C71DE6" w:rsidP="00111849">
      <w:r>
        <w:t>Each buffer in the DNN is represented by a Python dictionary with the following fields:</w:t>
      </w:r>
    </w:p>
    <w:tbl>
      <w:tblPr>
        <w:tblStyle w:val="ListTable3-Accent1"/>
        <w:tblW w:w="0" w:type="auto"/>
        <w:tblLook w:val="04A0" w:firstRow="1" w:lastRow="0" w:firstColumn="1" w:lastColumn="0" w:noHBand="0" w:noVBand="1"/>
      </w:tblPr>
      <w:tblGrid>
        <w:gridCol w:w="1854"/>
        <w:gridCol w:w="3306"/>
        <w:gridCol w:w="4190"/>
      </w:tblGrid>
      <w:tr w:rsidR="00FA1084" w14:paraId="7250A1AC" w14:textId="77777777" w:rsidTr="00C71D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4" w:type="dxa"/>
          </w:tcPr>
          <w:p w14:paraId="13C0EE6F" w14:textId="77777777" w:rsidR="00FA1084" w:rsidRDefault="00FA1084" w:rsidP="003C16B1">
            <w:r>
              <w:t>Field</w:t>
            </w:r>
          </w:p>
        </w:tc>
        <w:tc>
          <w:tcPr>
            <w:tcW w:w="3306" w:type="dxa"/>
          </w:tcPr>
          <w:p w14:paraId="6B87CEA5" w14:textId="77777777" w:rsidR="00FA1084" w:rsidRDefault="00FA1084" w:rsidP="003C16B1">
            <w:pPr>
              <w:cnfStyle w:val="100000000000" w:firstRow="1" w:lastRow="0" w:firstColumn="0" w:lastColumn="0" w:oddVBand="0" w:evenVBand="0" w:oddHBand="0" w:evenHBand="0" w:firstRowFirstColumn="0" w:firstRowLastColumn="0" w:lastRowFirstColumn="0" w:lastRowLastColumn="0"/>
            </w:pPr>
            <w:r>
              <w:t>Type</w:t>
            </w:r>
          </w:p>
        </w:tc>
        <w:tc>
          <w:tcPr>
            <w:tcW w:w="4190" w:type="dxa"/>
          </w:tcPr>
          <w:p w14:paraId="540F843B" w14:textId="77777777" w:rsidR="00FA1084" w:rsidRDefault="00FA1084" w:rsidP="003C16B1">
            <w:pPr>
              <w:cnfStyle w:val="100000000000" w:firstRow="1" w:lastRow="0" w:firstColumn="0" w:lastColumn="0" w:oddVBand="0" w:evenVBand="0" w:oddHBand="0" w:evenHBand="0" w:firstRowFirstColumn="0" w:firstRowLastColumn="0" w:lastRowFirstColumn="0" w:lastRowLastColumn="0"/>
            </w:pPr>
            <w:r>
              <w:t>Description</w:t>
            </w:r>
          </w:p>
        </w:tc>
      </w:tr>
      <w:tr w:rsidR="00FA1084" w14:paraId="60CED8EA"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574650" w14:textId="06845F62" w:rsidR="00FA1084" w:rsidRDefault="00FA1084" w:rsidP="003C16B1">
            <w:proofErr w:type="spellStart"/>
            <w:r>
              <w:t>data_signed</w:t>
            </w:r>
            <w:proofErr w:type="spellEnd"/>
          </w:p>
        </w:tc>
        <w:tc>
          <w:tcPr>
            <w:tcW w:w="3306" w:type="dxa"/>
          </w:tcPr>
          <w:p w14:paraId="2131243C" w14:textId="2ED31F81" w:rsidR="00FA1084" w:rsidRDefault="00C71DE6" w:rsidP="003C16B1">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4190" w:type="dxa"/>
          </w:tcPr>
          <w:p w14:paraId="7547DBF9" w14:textId="4887ECA5" w:rsidR="00FA1084" w:rsidRDefault="00C71DE6" w:rsidP="003C16B1">
            <w:pPr>
              <w:cnfStyle w:val="000000100000" w:firstRow="0" w:lastRow="0" w:firstColumn="0" w:lastColumn="0" w:oddVBand="0" w:evenVBand="0" w:oddHBand="1" w:evenHBand="0" w:firstRowFirstColumn="0" w:firstRowLastColumn="0" w:lastRowFirstColumn="0" w:lastRowLastColumn="0"/>
            </w:pPr>
            <w:r>
              <w:t>True if the data is signed, false if it is unsigned</w:t>
            </w:r>
          </w:p>
        </w:tc>
      </w:tr>
      <w:tr w:rsidR="00FA1084" w14:paraId="57C9603A"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262F8005" w14:textId="2033761A" w:rsidR="00FA1084" w:rsidRDefault="00FA1084" w:rsidP="003C16B1">
            <w:proofErr w:type="spellStart"/>
            <w:r>
              <w:t>data_type</w:t>
            </w:r>
            <w:proofErr w:type="spellEnd"/>
          </w:p>
        </w:tc>
        <w:tc>
          <w:tcPr>
            <w:tcW w:w="3306" w:type="dxa"/>
          </w:tcPr>
          <w:p w14:paraId="074F0BA6" w14:textId="65C9144E" w:rsidR="00FA1084" w:rsidRDefault="00C71DE6" w:rsidP="003C16B1">
            <w:pPr>
              <w:cnfStyle w:val="000000000000" w:firstRow="0" w:lastRow="0" w:firstColumn="0" w:lastColumn="0" w:oddVBand="0" w:evenVBand="0" w:oddHBand="0" w:evenHBand="0" w:firstRowFirstColumn="0" w:firstRowLastColumn="0" w:lastRowFirstColumn="0" w:lastRowLastColumn="0"/>
            </w:pPr>
            <w:proofErr w:type="spellStart"/>
            <w:r>
              <w:t>DataType</w:t>
            </w:r>
            <w:proofErr w:type="spellEnd"/>
            <w:r>
              <w:t xml:space="preserve"> </w:t>
            </w:r>
            <w:proofErr w:type="spellStart"/>
            <w:r>
              <w:t>enum</w:t>
            </w:r>
            <w:proofErr w:type="spellEnd"/>
          </w:p>
        </w:tc>
        <w:tc>
          <w:tcPr>
            <w:tcW w:w="4190" w:type="dxa"/>
          </w:tcPr>
          <w:p w14:paraId="7E7E8BE2" w14:textId="632CA002" w:rsidR="00FA1084" w:rsidRDefault="00C71DE6" w:rsidP="003C16B1">
            <w:pPr>
              <w:cnfStyle w:val="000000000000" w:firstRow="0" w:lastRow="0" w:firstColumn="0" w:lastColumn="0" w:oddVBand="0" w:evenVBand="0" w:oddHBand="0" w:evenHBand="0" w:firstRowFirstColumn="0" w:firstRowLastColumn="0" w:lastRowFirstColumn="0" w:lastRowLastColumn="0"/>
            </w:pPr>
            <w:r>
              <w:t>Data type (char, short, or long)</w:t>
            </w:r>
          </w:p>
        </w:tc>
      </w:tr>
      <w:tr w:rsidR="00FA1084" w14:paraId="0B7B5B16"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B1FCB3A" w14:textId="75683BAD" w:rsidR="00FA1084" w:rsidRDefault="00FA1084" w:rsidP="003C16B1">
            <w:proofErr w:type="spellStart"/>
            <w:r>
              <w:t>bpp_shift</w:t>
            </w:r>
            <w:proofErr w:type="spellEnd"/>
          </w:p>
        </w:tc>
        <w:tc>
          <w:tcPr>
            <w:tcW w:w="3306" w:type="dxa"/>
          </w:tcPr>
          <w:p w14:paraId="2DC42AE4" w14:textId="5CAFF3C3" w:rsidR="00FA1084" w:rsidRDefault="00C71DE6" w:rsidP="003C16B1">
            <w:pPr>
              <w:cnfStyle w:val="000000100000" w:firstRow="0" w:lastRow="0" w:firstColumn="0" w:lastColumn="0" w:oddVBand="0" w:evenVBand="0" w:oddHBand="1" w:evenHBand="0" w:firstRowFirstColumn="0" w:firstRowLastColumn="0" w:lastRowFirstColumn="0" w:lastRowLastColumn="0"/>
            </w:pPr>
            <w:r>
              <w:t>integer</w:t>
            </w:r>
          </w:p>
        </w:tc>
        <w:tc>
          <w:tcPr>
            <w:tcW w:w="4190" w:type="dxa"/>
          </w:tcPr>
          <w:p w14:paraId="59AE36DB" w14:textId="7CF37157" w:rsidR="00FA1084" w:rsidRDefault="00C71DE6" w:rsidP="003C16B1">
            <w:pPr>
              <w:cnfStyle w:val="000000100000" w:firstRow="0" w:lastRow="0" w:firstColumn="0" w:lastColumn="0" w:oddVBand="0" w:evenVBand="0" w:oddHBand="1" w:evenHBand="0" w:firstRowFirstColumn="0" w:firstRowLastColumn="0" w:lastRowFirstColumn="0" w:lastRowLastColumn="0"/>
            </w:pPr>
            <w:r>
              <w:t xml:space="preserve">Number of bytes per </w:t>
            </w:r>
            <w:proofErr w:type="spellStart"/>
            <w:r>
              <w:t>pixet</w:t>
            </w:r>
            <w:proofErr w:type="spellEnd"/>
            <w:r>
              <w:t xml:space="preserve"> is (1 &lt;&lt; </w:t>
            </w:r>
            <w:proofErr w:type="spellStart"/>
            <w:r>
              <w:t>bpp_shift</w:t>
            </w:r>
            <w:proofErr w:type="spellEnd"/>
            <w:r>
              <w:t xml:space="preserve">). Example: a SHORT is 2 bytes (1 &lt;&lt; 1), so </w:t>
            </w:r>
            <w:proofErr w:type="spellStart"/>
            <w:r>
              <w:t>bpp_shift</w:t>
            </w:r>
            <w:proofErr w:type="spellEnd"/>
            <w:r>
              <w:t xml:space="preserve"> is 1.</w:t>
            </w:r>
          </w:p>
        </w:tc>
      </w:tr>
      <w:tr w:rsidR="00FA1084" w14:paraId="79DA68BF"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42186EDC" w14:textId="17650C02" w:rsidR="00FA1084" w:rsidRDefault="00FA1084" w:rsidP="003C16B1">
            <w:proofErr w:type="spellStart"/>
            <w:r>
              <w:t>quant_type</w:t>
            </w:r>
            <w:proofErr w:type="spellEnd"/>
          </w:p>
        </w:tc>
        <w:tc>
          <w:tcPr>
            <w:tcW w:w="3306" w:type="dxa"/>
          </w:tcPr>
          <w:p w14:paraId="3E61D0D4" w14:textId="27A5F516" w:rsidR="00FA1084" w:rsidRDefault="00C71DE6" w:rsidP="003C16B1">
            <w:pPr>
              <w:cnfStyle w:val="000000000000" w:firstRow="0" w:lastRow="0" w:firstColumn="0" w:lastColumn="0" w:oddVBand="0" w:evenVBand="0" w:oddHBand="0" w:evenHBand="0" w:firstRowFirstColumn="0" w:firstRowLastColumn="0" w:lastRowFirstColumn="0" w:lastRowLastColumn="0"/>
            </w:pPr>
            <w:proofErr w:type="spellStart"/>
            <w:r>
              <w:t>QuantType</w:t>
            </w:r>
            <w:proofErr w:type="spellEnd"/>
            <w:r>
              <w:t xml:space="preserve"> </w:t>
            </w:r>
            <w:proofErr w:type="spellStart"/>
            <w:r>
              <w:t>enum</w:t>
            </w:r>
            <w:proofErr w:type="spellEnd"/>
          </w:p>
        </w:tc>
        <w:tc>
          <w:tcPr>
            <w:tcW w:w="4190" w:type="dxa"/>
          </w:tcPr>
          <w:p w14:paraId="499525DD" w14:textId="5343C470" w:rsidR="00FA1084" w:rsidRDefault="00C71DE6" w:rsidP="003C16B1">
            <w:pPr>
              <w:cnfStyle w:val="000000000000" w:firstRow="0" w:lastRow="0" w:firstColumn="0" w:lastColumn="0" w:oddVBand="0" w:evenVBand="0" w:oddHBand="0" w:evenHBand="0" w:firstRowFirstColumn="0" w:firstRowLastColumn="0" w:lastRowFirstColumn="0" w:lastRowLastColumn="0"/>
            </w:pPr>
            <w:r>
              <w:t>Indicates if quantization is PER_TENSOR, PER_CHANNEL, or PER_BATCH</w:t>
            </w:r>
          </w:p>
        </w:tc>
      </w:tr>
      <w:tr w:rsidR="00FA1084" w14:paraId="0F364D09"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0ED2D7C" w14:textId="46FF41E4" w:rsidR="00FA1084" w:rsidRDefault="00FA1084" w:rsidP="003C16B1">
            <w:r>
              <w:t>dimensions</w:t>
            </w:r>
          </w:p>
        </w:tc>
        <w:tc>
          <w:tcPr>
            <w:tcW w:w="3306" w:type="dxa"/>
          </w:tcPr>
          <w:p w14:paraId="15F6B202" w14:textId="709F4E63" w:rsidR="00FA1084" w:rsidRDefault="00B47A3A" w:rsidP="003C16B1">
            <w:pPr>
              <w:cnfStyle w:val="000000100000" w:firstRow="0" w:lastRow="0" w:firstColumn="0" w:lastColumn="0" w:oddVBand="0" w:evenVBand="0" w:oddHBand="1" w:evenHBand="0" w:firstRowFirstColumn="0" w:firstRowLastColumn="0" w:lastRowFirstColumn="0" w:lastRowLastColumn="0"/>
            </w:pPr>
            <w:r>
              <w:t>list of 4 integers</w:t>
            </w:r>
          </w:p>
        </w:tc>
        <w:tc>
          <w:tcPr>
            <w:tcW w:w="4190" w:type="dxa"/>
          </w:tcPr>
          <w:p w14:paraId="3417C6E7" w14:textId="5D4B14DE" w:rsidR="00FA1084" w:rsidRDefault="00B47A3A" w:rsidP="003C16B1">
            <w:pPr>
              <w:cnfStyle w:val="000000100000" w:firstRow="0" w:lastRow="0" w:firstColumn="0" w:lastColumn="0" w:oddVBand="0" w:evenVBand="0" w:oddHBand="1" w:evenHBand="0" w:firstRowFirstColumn="0" w:firstRowLastColumn="0" w:lastRowFirstColumn="0" w:lastRowLastColumn="0"/>
            </w:pPr>
            <w:r>
              <w:t>Dimensions of this buffer [</w:t>
            </w:r>
            <w:proofErr w:type="spellStart"/>
            <w:r>
              <w:t>num_batches</w:t>
            </w:r>
            <w:proofErr w:type="spellEnd"/>
            <w:r>
              <w:t xml:space="preserve">, </w:t>
            </w:r>
            <w:proofErr w:type="spellStart"/>
            <w:r>
              <w:t>num_rows</w:t>
            </w:r>
            <w:proofErr w:type="spellEnd"/>
            <w:r>
              <w:t xml:space="preserve">, </w:t>
            </w:r>
            <w:proofErr w:type="spellStart"/>
            <w:r>
              <w:t>num_cols</w:t>
            </w:r>
            <w:proofErr w:type="spellEnd"/>
            <w:r>
              <w:t xml:space="preserve">, </w:t>
            </w:r>
            <w:proofErr w:type="spellStart"/>
            <w:r>
              <w:t>num_channels</w:t>
            </w:r>
            <w:proofErr w:type="spellEnd"/>
            <w:r>
              <w:t>]</w:t>
            </w:r>
          </w:p>
        </w:tc>
      </w:tr>
      <w:tr w:rsidR="00FA1084" w14:paraId="6E34591C"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2EF0FA5B" w14:textId="6BD8865F" w:rsidR="00FA1084" w:rsidRDefault="00FA1084" w:rsidP="003C16B1">
            <w:proofErr w:type="spellStart"/>
            <w:r>
              <w:t>data_start_row</w:t>
            </w:r>
            <w:proofErr w:type="spellEnd"/>
          </w:p>
        </w:tc>
        <w:tc>
          <w:tcPr>
            <w:tcW w:w="3306" w:type="dxa"/>
          </w:tcPr>
          <w:p w14:paraId="6DC149A6" w14:textId="1ED49265" w:rsidR="00FA1084" w:rsidRDefault="00B47A3A" w:rsidP="003C16B1">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2B336848" w14:textId="29902088" w:rsidR="00FA1084" w:rsidRDefault="00B47A3A" w:rsidP="003C16B1">
            <w:pPr>
              <w:cnfStyle w:val="000000000000" w:firstRow="0" w:lastRow="0" w:firstColumn="0" w:lastColumn="0" w:oddVBand="0" w:evenVBand="0" w:oddHBand="0" w:evenHBand="0" w:firstRowFirstColumn="0" w:firstRowLastColumn="0" w:lastRowFirstColumn="0" w:lastRowLastColumn="0"/>
            </w:pPr>
            <w:r>
              <w:t>Start row of this buffer’s data if only a portion of the buffer is used (always 0 at this point)</w:t>
            </w:r>
          </w:p>
        </w:tc>
      </w:tr>
      <w:tr w:rsidR="00FA1084" w14:paraId="6D559CC2"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5DE3EC45" w14:textId="0BDD1499" w:rsidR="00FA1084" w:rsidRDefault="00FA1084" w:rsidP="003C16B1">
            <w:proofErr w:type="spellStart"/>
            <w:r>
              <w:t>data_start_col</w:t>
            </w:r>
            <w:proofErr w:type="spellEnd"/>
          </w:p>
        </w:tc>
        <w:tc>
          <w:tcPr>
            <w:tcW w:w="3306" w:type="dxa"/>
          </w:tcPr>
          <w:p w14:paraId="0BEC0722" w14:textId="520149C6" w:rsidR="00FA1084" w:rsidRDefault="00B47A3A" w:rsidP="003C16B1">
            <w:pPr>
              <w:cnfStyle w:val="000000100000" w:firstRow="0" w:lastRow="0" w:firstColumn="0" w:lastColumn="0" w:oddVBand="0" w:evenVBand="0" w:oddHBand="1" w:evenHBand="0" w:firstRowFirstColumn="0" w:firstRowLastColumn="0" w:lastRowFirstColumn="0" w:lastRowLastColumn="0"/>
            </w:pPr>
            <w:r>
              <w:t>integer</w:t>
            </w:r>
          </w:p>
        </w:tc>
        <w:tc>
          <w:tcPr>
            <w:tcW w:w="4190" w:type="dxa"/>
          </w:tcPr>
          <w:p w14:paraId="78DA64B0" w14:textId="7014380D" w:rsidR="00FA1084" w:rsidRDefault="00B47A3A" w:rsidP="003C16B1">
            <w:pPr>
              <w:cnfStyle w:val="000000100000" w:firstRow="0" w:lastRow="0" w:firstColumn="0" w:lastColumn="0" w:oddVBand="0" w:evenVBand="0" w:oddHBand="1" w:evenHBand="0" w:firstRowFirstColumn="0" w:firstRowLastColumn="0" w:lastRowFirstColumn="0" w:lastRowLastColumn="0"/>
            </w:pPr>
            <w:r>
              <w:t>Start column of this buffer’s data if only a portion of the buffer is used (always 0 at this point)</w:t>
            </w:r>
          </w:p>
        </w:tc>
      </w:tr>
      <w:tr w:rsidR="00FA1084" w14:paraId="2253FE4E"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6E811707" w14:textId="24CB9971" w:rsidR="00FA1084" w:rsidRDefault="00FA1084" w:rsidP="003C16B1">
            <w:proofErr w:type="spellStart"/>
            <w:r>
              <w:t>data_num_rows</w:t>
            </w:r>
            <w:proofErr w:type="spellEnd"/>
          </w:p>
        </w:tc>
        <w:tc>
          <w:tcPr>
            <w:tcW w:w="3306" w:type="dxa"/>
          </w:tcPr>
          <w:p w14:paraId="695D6964" w14:textId="4F2082FC" w:rsidR="00FA1084" w:rsidRDefault="00B47A3A" w:rsidP="003C16B1">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3FA1194A" w14:textId="02C006DA" w:rsidR="00FA1084" w:rsidRDefault="00B47A3A" w:rsidP="003C16B1">
            <w:pPr>
              <w:cnfStyle w:val="000000000000" w:firstRow="0" w:lastRow="0" w:firstColumn="0" w:lastColumn="0" w:oddVBand="0" w:evenVBand="0" w:oddHBand="0" w:evenHBand="0" w:firstRowFirstColumn="0" w:firstRowLastColumn="0" w:lastRowFirstColumn="0" w:lastRowLastColumn="0"/>
            </w:pPr>
            <w:r>
              <w:t>Number of rows of this buffer’s data if only a portion of the buffer is used (always equal to dims[1] at this point)</w:t>
            </w:r>
          </w:p>
        </w:tc>
      </w:tr>
      <w:tr w:rsidR="00B47A3A" w14:paraId="7E4832A3"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2339BE5" w14:textId="56A76226" w:rsidR="00B47A3A" w:rsidRDefault="00B47A3A" w:rsidP="00B47A3A">
            <w:proofErr w:type="spellStart"/>
            <w:r>
              <w:t>data_num_cols</w:t>
            </w:r>
            <w:proofErr w:type="spellEnd"/>
          </w:p>
        </w:tc>
        <w:tc>
          <w:tcPr>
            <w:tcW w:w="3306" w:type="dxa"/>
          </w:tcPr>
          <w:p w14:paraId="60F05ADC" w14:textId="3441ABA3" w:rsidR="00B47A3A" w:rsidRDefault="00B47A3A" w:rsidP="00B47A3A">
            <w:pPr>
              <w:cnfStyle w:val="000000100000" w:firstRow="0" w:lastRow="0" w:firstColumn="0" w:lastColumn="0" w:oddVBand="0" w:evenVBand="0" w:oddHBand="1" w:evenHBand="0" w:firstRowFirstColumn="0" w:firstRowLastColumn="0" w:lastRowFirstColumn="0" w:lastRowLastColumn="0"/>
            </w:pPr>
            <w:r>
              <w:t>integer</w:t>
            </w:r>
          </w:p>
        </w:tc>
        <w:tc>
          <w:tcPr>
            <w:tcW w:w="4190" w:type="dxa"/>
          </w:tcPr>
          <w:p w14:paraId="7FDA8C60" w14:textId="470F5F86" w:rsidR="00B47A3A" w:rsidRDefault="00B47A3A" w:rsidP="00B47A3A">
            <w:pPr>
              <w:cnfStyle w:val="000000100000" w:firstRow="0" w:lastRow="0" w:firstColumn="0" w:lastColumn="0" w:oddVBand="0" w:evenVBand="0" w:oddHBand="1" w:evenHBand="0" w:firstRowFirstColumn="0" w:firstRowLastColumn="0" w:lastRowFirstColumn="0" w:lastRowLastColumn="0"/>
            </w:pPr>
            <w:r>
              <w:t>Number of columns of this buffer’s data if only a portion of the buffer is used (always equal to dims[2] at this point)</w:t>
            </w:r>
          </w:p>
        </w:tc>
      </w:tr>
      <w:tr w:rsidR="00B47A3A" w14:paraId="33C4513B"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0DC75F6C" w14:textId="2BC6ECCE" w:rsidR="00B47A3A" w:rsidRDefault="00B47A3A" w:rsidP="00B47A3A">
            <w:proofErr w:type="spellStart"/>
            <w:r>
              <w:t>quant_start_idx</w:t>
            </w:r>
            <w:proofErr w:type="spellEnd"/>
          </w:p>
        </w:tc>
        <w:tc>
          <w:tcPr>
            <w:tcW w:w="3306" w:type="dxa"/>
          </w:tcPr>
          <w:p w14:paraId="34A46AE2" w14:textId="6FE42B24" w:rsidR="00B47A3A" w:rsidRDefault="00B47A3A" w:rsidP="00B47A3A">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22A51FDE" w14:textId="75FD0C6C" w:rsidR="00B47A3A" w:rsidRDefault="00B47A3A" w:rsidP="00B47A3A">
            <w:pPr>
              <w:cnfStyle w:val="000000000000" w:firstRow="0" w:lastRow="0" w:firstColumn="0" w:lastColumn="0" w:oddVBand="0" w:evenVBand="0" w:oddHBand="0" w:evenHBand="0" w:firstRowFirstColumn="0" w:firstRowLastColumn="0" w:lastRowFirstColumn="0" w:lastRowLastColumn="0"/>
            </w:pPr>
            <w:r>
              <w:t xml:space="preserve">Start index of this buffer’s quantization parameters in the </w:t>
            </w:r>
            <w:proofErr w:type="spellStart"/>
            <w:r>
              <w:t>quant_params</w:t>
            </w:r>
            <w:proofErr w:type="spellEnd"/>
            <w:r>
              <w:t xml:space="preserve"> list</w:t>
            </w:r>
          </w:p>
        </w:tc>
      </w:tr>
      <w:tr w:rsidR="00B47A3A" w14:paraId="300E006F"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6B1BDFA4" w14:textId="447A958A" w:rsidR="00B47A3A" w:rsidRDefault="00B47A3A" w:rsidP="00B47A3A">
            <w:proofErr w:type="spellStart"/>
            <w:r>
              <w:t>buffer_id</w:t>
            </w:r>
            <w:proofErr w:type="spellEnd"/>
          </w:p>
        </w:tc>
        <w:tc>
          <w:tcPr>
            <w:tcW w:w="3306" w:type="dxa"/>
          </w:tcPr>
          <w:p w14:paraId="275F846D" w14:textId="2AD50F31" w:rsidR="00B47A3A" w:rsidRDefault="00B47A3A" w:rsidP="00B47A3A">
            <w:pPr>
              <w:cnfStyle w:val="000000100000" w:firstRow="0" w:lastRow="0" w:firstColumn="0" w:lastColumn="0" w:oddVBand="0" w:evenVBand="0" w:oddHBand="1" w:evenHBand="0" w:firstRowFirstColumn="0" w:firstRowLastColumn="0" w:lastRowFirstColumn="0" w:lastRowLastColumn="0"/>
            </w:pPr>
            <w:r>
              <w:t>integer</w:t>
            </w:r>
          </w:p>
        </w:tc>
        <w:tc>
          <w:tcPr>
            <w:tcW w:w="4190" w:type="dxa"/>
          </w:tcPr>
          <w:p w14:paraId="1668082A" w14:textId="043FD163" w:rsidR="00B47A3A" w:rsidRDefault="00B47A3A" w:rsidP="00B47A3A">
            <w:pPr>
              <w:cnfStyle w:val="000000100000" w:firstRow="0" w:lastRow="0" w:firstColumn="0" w:lastColumn="0" w:oddVBand="0" w:evenVBand="0" w:oddHBand="1" w:evenHBand="0" w:firstRowFirstColumn="0" w:firstRowLastColumn="0" w:lastRowFirstColumn="0" w:lastRowLastColumn="0"/>
            </w:pPr>
            <w:r>
              <w:t>Unique ID to identify this buffer</w:t>
            </w:r>
          </w:p>
        </w:tc>
      </w:tr>
      <w:tr w:rsidR="00B47A3A" w14:paraId="5CB0890B"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0BD999B8" w14:textId="77206A0C" w:rsidR="00B47A3A" w:rsidRDefault="00B47A3A" w:rsidP="00B47A3A">
            <w:proofErr w:type="spellStart"/>
            <w:r>
              <w:t>num_connections</w:t>
            </w:r>
            <w:proofErr w:type="spellEnd"/>
          </w:p>
        </w:tc>
        <w:tc>
          <w:tcPr>
            <w:tcW w:w="3306" w:type="dxa"/>
          </w:tcPr>
          <w:p w14:paraId="35EAE9DB" w14:textId="24B5C16F" w:rsidR="00B47A3A" w:rsidRDefault="00B47A3A" w:rsidP="00B47A3A">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101A5160" w14:textId="65A494D5" w:rsidR="00B47A3A" w:rsidRDefault="00B47A3A" w:rsidP="00B47A3A">
            <w:pPr>
              <w:cnfStyle w:val="000000000000" w:firstRow="0" w:lastRow="0" w:firstColumn="0" w:lastColumn="0" w:oddVBand="0" w:evenVBand="0" w:oddHBand="0" w:evenHBand="0" w:firstRowFirstColumn="0" w:firstRowLastColumn="0" w:lastRowFirstColumn="0" w:lastRowLastColumn="0"/>
            </w:pPr>
            <w:r>
              <w:t>Number of layers this buffer is connected to</w:t>
            </w:r>
          </w:p>
        </w:tc>
      </w:tr>
      <w:tr w:rsidR="00B47A3A" w14:paraId="08147780"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8FC4BE" w14:textId="6AB92E2A" w:rsidR="00B47A3A" w:rsidRDefault="00B47A3A" w:rsidP="00B47A3A">
            <w:r>
              <w:t>parent</w:t>
            </w:r>
          </w:p>
        </w:tc>
        <w:tc>
          <w:tcPr>
            <w:tcW w:w="3306" w:type="dxa"/>
          </w:tcPr>
          <w:p w14:paraId="3E7BB565" w14:textId="62F8BAC0" w:rsidR="00B47A3A" w:rsidRDefault="00B47A3A" w:rsidP="00B47A3A">
            <w:pPr>
              <w:cnfStyle w:val="000000100000" w:firstRow="0" w:lastRow="0" w:firstColumn="0" w:lastColumn="0" w:oddVBand="0" w:evenVBand="0" w:oddHBand="1" w:evenHBand="0" w:firstRowFirstColumn="0" w:firstRowLastColumn="0" w:lastRowFirstColumn="0" w:lastRowLastColumn="0"/>
            </w:pPr>
            <w:r>
              <w:t>integer</w:t>
            </w:r>
          </w:p>
        </w:tc>
        <w:tc>
          <w:tcPr>
            <w:tcW w:w="4190" w:type="dxa"/>
          </w:tcPr>
          <w:p w14:paraId="2AEAADA6" w14:textId="381EFE9E" w:rsidR="00B47A3A" w:rsidRDefault="00B47A3A" w:rsidP="00B47A3A">
            <w:pPr>
              <w:cnfStyle w:val="000000100000" w:firstRow="0" w:lastRow="0" w:firstColumn="0" w:lastColumn="0" w:oddVBand="0" w:evenVBand="0" w:oddHBand="1" w:evenHBand="0" w:firstRowFirstColumn="0" w:firstRowLastColumn="0" w:lastRowFirstColumn="0" w:lastRowLastColumn="0"/>
            </w:pPr>
            <w:r>
              <w:t>If this buffer is a cropped portion of some larger buffer, this indicates the larger buffer’s index. Otherwise, it is -1. (always -1 at this point)</w:t>
            </w:r>
          </w:p>
        </w:tc>
      </w:tr>
      <w:tr w:rsidR="00B47A3A" w14:paraId="69F67987"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71FA84C4" w14:textId="084141C8" w:rsidR="00B47A3A" w:rsidRDefault="00B47A3A" w:rsidP="00B47A3A">
            <w:proofErr w:type="spellStart"/>
            <w:r>
              <w:t>prepended_dims</w:t>
            </w:r>
            <w:proofErr w:type="spellEnd"/>
          </w:p>
        </w:tc>
        <w:tc>
          <w:tcPr>
            <w:tcW w:w="3306" w:type="dxa"/>
          </w:tcPr>
          <w:p w14:paraId="32C458CD" w14:textId="59BE1783" w:rsidR="00B47A3A" w:rsidRDefault="00B47A3A" w:rsidP="00B47A3A">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318F8538" w14:textId="0D0F14A4" w:rsidR="00B47A3A" w:rsidRDefault="00B47A3A" w:rsidP="00B47A3A">
            <w:pPr>
              <w:cnfStyle w:val="000000000000" w:firstRow="0" w:lastRow="0" w:firstColumn="0" w:lastColumn="0" w:oddVBand="0" w:evenVBand="0" w:oddHBand="0" w:evenHBand="0" w:firstRowFirstColumn="0" w:firstRowLastColumn="0" w:lastRowFirstColumn="0" w:lastRowLastColumn="0"/>
            </w:pPr>
            <w:r>
              <w:t>If this buffer was less than 4 dimensions, this is the number of dimensions that were prepended to make it a 4D buffer</w:t>
            </w:r>
          </w:p>
        </w:tc>
      </w:tr>
      <w:tr w:rsidR="00B47A3A" w14:paraId="3BCAF942" w14:textId="77777777" w:rsidTr="00C71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EAD0FEB" w14:textId="624909E4" w:rsidR="00B47A3A" w:rsidRDefault="00B47A3A" w:rsidP="00B47A3A">
            <w:proofErr w:type="spellStart"/>
            <w:r>
              <w:lastRenderedPageBreak/>
              <w:t>buffer_type</w:t>
            </w:r>
            <w:proofErr w:type="spellEnd"/>
          </w:p>
        </w:tc>
        <w:tc>
          <w:tcPr>
            <w:tcW w:w="3306" w:type="dxa"/>
          </w:tcPr>
          <w:p w14:paraId="40488855" w14:textId="2053C71B" w:rsidR="00B47A3A" w:rsidRDefault="00B47A3A" w:rsidP="00B47A3A">
            <w:pPr>
              <w:cnfStyle w:val="000000100000" w:firstRow="0" w:lastRow="0" w:firstColumn="0" w:lastColumn="0" w:oddVBand="0" w:evenVBand="0" w:oddHBand="1" w:evenHBand="0" w:firstRowFirstColumn="0" w:firstRowLastColumn="0" w:lastRowFirstColumn="0" w:lastRowLastColumn="0"/>
            </w:pPr>
            <w:proofErr w:type="spellStart"/>
            <w:r>
              <w:t>BufferType</w:t>
            </w:r>
            <w:proofErr w:type="spellEnd"/>
            <w:r>
              <w:t xml:space="preserve"> </w:t>
            </w:r>
            <w:proofErr w:type="spellStart"/>
            <w:r>
              <w:t>enum</w:t>
            </w:r>
            <w:proofErr w:type="spellEnd"/>
          </w:p>
        </w:tc>
        <w:tc>
          <w:tcPr>
            <w:tcW w:w="4190" w:type="dxa"/>
          </w:tcPr>
          <w:p w14:paraId="7C444CAE" w14:textId="77777777" w:rsidR="00B47A3A" w:rsidRDefault="00B47A3A" w:rsidP="00B47A3A">
            <w:pPr>
              <w:cnfStyle w:val="000000100000" w:firstRow="0" w:lastRow="0" w:firstColumn="0" w:lastColumn="0" w:oddVBand="0" w:evenVBand="0" w:oddHBand="1" w:evenHBand="0" w:firstRowFirstColumn="0" w:firstRowLastColumn="0" w:lastRowFirstColumn="0" w:lastRowLastColumn="0"/>
            </w:pPr>
            <w:r>
              <w:t>Indicates if this buffer is:</w:t>
            </w:r>
          </w:p>
          <w:p w14:paraId="68C75960" w14:textId="77777777" w:rsidR="00B47A3A" w:rsidRDefault="00B47A3A" w:rsidP="00B47A3A">
            <w:pPr>
              <w:cnfStyle w:val="000000100000" w:firstRow="0" w:lastRow="0" w:firstColumn="0" w:lastColumn="0" w:oddVBand="0" w:evenVBand="0" w:oddHBand="1" w:evenHBand="0" w:firstRowFirstColumn="0" w:firstRowLastColumn="0" w:lastRowFirstColumn="0" w:lastRowLastColumn="0"/>
            </w:pPr>
            <w:r>
              <w:t>MODEL_INPUT: the primary input to the DNN</w:t>
            </w:r>
          </w:p>
          <w:p w14:paraId="1BEE4C7A" w14:textId="77777777" w:rsidR="00B47A3A" w:rsidRDefault="00B47A3A" w:rsidP="00B47A3A">
            <w:pPr>
              <w:cnfStyle w:val="000000100000" w:firstRow="0" w:lastRow="0" w:firstColumn="0" w:lastColumn="0" w:oddVBand="0" w:evenVBand="0" w:oddHBand="1" w:evenHBand="0" w:firstRowFirstColumn="0" w:firstRowLastColumn="0" w:lastRowFirstColumn="0" w:lastRowLastColumn="0"/>
            </w:pPr>
            <w:r>
              <w:t>SCRATCH_RAM: an intermediate layer’s output</w:t>
            </w:r>
          </w:p>
          <w:p w14:paraId="39A2F62D" w14:textId="62537A87" w:rsidR="00B47A3A" w:rsidRDefault="00B47A3A" w:rsidP="00B47A3A">
            <w:pPr>
              <w:cnfStyle w:val="000000100000" w:firstRow="0" w:lastRow="0" w:firstColumn="0" w:lastColumn="0" w:oddVBand="0" w:evenVBand="0" w:oddHBand="1" w:evenHBand="0" w:firstRowFirstColumn="0" w:firstRowLastColumn="0" w:lastRowFirstColumn="0" w:lastRowLastColumn="0"/>
            </w:pPr>
            <w:r>
              <w:t xml:space="preserve">STATIC_DATA: read-only input to one layer (e.g. weights and biases) </w:t>
            </w:r>
          </w:p>
        </w:tc>
      </w:tr>
      <w:tr w:rsidR="00B47A3A" w14:paraId="43B48281" w14:textId="77777777" w:rsidTr="00C71DE6">
        <w:tc>
          <w:tcPr>
            <w:cnfStyle w:val="001000000000" w:firstRow="0" w:lastRow="0" w:firstColumn="1" w:lastColumn="0" w:oddVBand="0" w:evenVBand="0" w:oddHBand="0" w:evenHBand="0" w:firstRowFirstColumn="0" w:firstRowLastColumn="0" w:lastRowFirstColumn="0" w:lastRowLastColumn="0"/>
            <w:tcW w:w="1854" w:type="dxa"/>
          </w:tcPr>
          <w:p w14:paraId="4354142E" w14:textId="3FFE01F0" w:rsidR="00B47A3A" w:rsidRDefault="00B47A3A" w:rsidP="00B47A3A">
            <w:proofErr w:type="spellStart"/>
            <w:r>
              <w:t>start_idx</w:t>
            </w:r>
            <w:proofErr w:type="spellEnd"/>
          </w:p>
        </w:tc>
        <w:tc>
          <w:tcPr>
            <w:tcW w:w="3306" w:type="dxa"/>
          </w:tcPr>
          <w:p w14:paraId="0B9703FA" w14:textId="4D61B5F6" w:rsidR="00B47A3A" w:rsidRDefault="00B47A3A" w:rsidP="00B47A3A">
            <w:pPr>
              <w:cnfStyle w:val="000000000000" w:firstRow="0" w:lastRow="0" w:firstColumn="0" w:lastColumn="0" w:oddVBand="0" w:evenVBand="0" w:oddHBand="0" w:evenHBand="0" w:firstRowFirstColumn="0" w:firstRowLastColumn="0" w:lastRowFirstColumn="0" w:lastRowLastColumn="0"/>
            </w:pPr>
            <w:r>
              <w:t>integer</w:t>
            </w:r>
          </w:p>
        </w:tc>
        <w:tc>
          <w:tcPr>
            <w:tcW w:w="4190" w:type="dxa"/>
          </w:tcPr>
          <w:p w14:paraId="3B804A70" w14:textId="519EF944" w:rsidR="00B47A3A" w:rsidRDefault="00B47A3A" w:rsidP="00B47A3A">
            <w:pPr>
              <w:cnfStyle w:val="000000000000" w:firstRow="0" w:lastRow="0" w:firstColumn="0" w:lastColumn="0" w:oddVBand="0" w:evenVBand="0" w:oddHBand="0" w:evenHBand="0" w:firstRowFirstColumn="0" w:firstRowLastColumn="0" w:lastRowFirstColumn="0" w:lastRowLastColumn="0"/>
            </w:pPr>
            <w:r>
              <w:t>Start index of this buffer’s data in its memory section (at this point, there is no overlap and these indices are sequential)</w:t>
            </w:r>
          </w:p>
        </w:tc>
      </w:tr>
    </w:tbl>
    <w:p w14:paraId="020BFC49" w14:textId="77777777" w:rsidR="00B47A3A" w:rsidRDefault="00B47A3A" w:rsidP="00B47A3A"/>
    <w:p w14:paraId="1A2117F8" w14:textId="37BD9266" w:rsidR="00B47A3A" w:rsidRDefault="00B47A3A" w:rsidP="00B47A3A">
      <w:r>
        <w:t>Each layer in the DNN is represented by a Python dictionary with the following fields:</w:t>
      </w:r>
    </w:p>
    <w:tbl>
      <w:tblPr>
        <w:tblStyle w:val="ListTable3-Accent1"/>
        <w:tblW w:w="0" w:type="auto"/>
        <w:tblLook w:val="04A0" w:firstRow="1" w:lastRow="0" w:firstColumn="1" w:lastColumn="0" w:noHBand="0" w:noVBand="1"/>
      </w:tblPr>
      <w:tblGrid>
        <w:gridCol w:w="2135"/>
        <w:gridCol w:w="3173"/>
        <w:gridCol w:w="4042"/>
      </w:tblGrid>
      <w:tr w:rsidR="00FA1084" w14:paraId="5A0F3054" w14:textId="77777777" w:rsidTr="00FA10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5" w:type="dxa"/>
          </w:tcPr>
          <w:p w14:paraId="2BE786E3" w14:textId="77777777" w:rsidR="00FA1084" w:rsidRDefault="00FA1084" w:rsidP="003C16B1">
            <w:r>
              <w:t>Field</w:t>
            </w:r>
          </w:p>
        </w:tc>
        <w:tc>
          <w:tcPr>
            <w:tcW w:w="3173" w:type="dxa"/>
          </w:tcPr>
          <w:p w14:paraId="6C2E8F00" w14:textId="77777777" w:rsidR="00FA1084" w:rsidRDefault="00FA1084" w:rsidP="003C16B1">
            <w:pPr>
              <w:cnfStyle w:val="100000000000" w:firstRow="1" w:lastRow="0" w:firstColumn="0" w:lastColumn="0" w:oddVBand="0" w:evenVBand="0" w:oddHBand="0" w:evenHBand="0" w:firstRowFirstColumn="0" w:firstRowLastColumn="0" w:lastRowFirstColumn="0" w:lastRowLastColumn="0"/>
            </w:pPr>
            <w:r>
              <w:t>Type</w:t>
            </w:r>
          </w:p>
        </w:tc>
        <w:tc>
          <w:tcPr>
            <w:tcW w:w="4042" w:type="dxa"/>
          </w:tcPr>
          <w:p w14:paraId="5130D95A" w14:textId="77777777" w:rsidR="00FA1084" w:rsidRDefault="00FA1084" w:rsidP="003C16B1">
            <w:pPr>
              <w:cnfStyle w:val="100000000000" w:firstRow="1" w:lastRow="0" w:firstColumn="0" w:lastColumn="0" w:oddVBand="0" w:evenVBand="0" w:oddHBand="0" w:evenHBand="0" w:firstRowFirstColumn="0" w:firstRowLastColumn="0" w:lastRowFirstColumn="0" w:lastRowLastColumn="0"/>
            </w:pPr>
            <w:r>
              <w:t>Description</w:t>
            </w:r>
          </w:p>
        </w:tc>
      </w:tr>
      <w:tr w:rsidR="00FA1084" w14:paraId="67B48ADA" w14:textId="77777777" w:rsidTr="00FA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5A8B9CE8" w14:textId="549BFF57" w:rsidR="00FA1084" w:rsidRDefault="00FA1084" w:rsidP="003C16B1">
            <w:proofErr w:type="spellStart"/>
            <w:r>
              <w:t>op_id</w:t>
            </w:r>
            <w:proofErr w:type="spellEnd"/>
          </w:p>
        </w:tc>
        <w:tc>
          <w:tcPr>
            <w:tcW w:w="3173" w:type="dxa"/>
          </w:tcPr>
          <w:p w14:paraId="390F6518" w14:textId="3146FDE0" w:rsidR="00FA1084" w:rsidRDefault="00B47A3A" w:rsidP="003C16B1">
            <w:pPr>
              <w:cnfStyle w:val="000000100000" w:firstRow="0" w:lastRow="0" w:firstColumn="0" w:lastColumn="0" w:oddVBand="0" w:evenVBand="0" w:oddHBand="1" w:evenHBand="0" w:firstRowFirstColumn="0" w:firstRowLastColumn="0" w:lastRowFirstColumn="0" w:lastRowLastColumn="0"/>
            </w:pPr>
            <w:proofErr w:type="spellStart"/>
            <w:r>
              <w:t>DNNOperationID</w:t>
            </w:r>
            <w:proofErr w:type="spellEnd"/>
            <w:r>
              <w:t xml:space="preserve"> </w:t>
            </w:r>
            <w:proofErr w:type="spellStart"/>
            <w:r>
              <w:t>enum</w:t>
            </w:r>
            <w:proofErr w:type="spellEnd"/>
          </w:p>
        </w:tc>
        <w:tc>
          <w:tcPr>
            <w:tcW w:w="4042" w:type="dxa"/>
          </w:tcPr>
          <w:p w14:paraId="1EA62A61" w14:textId="142329A8" w:rsidR="00FA1084" w:rsidRDefault="00B47A3A" w:rsidP="003C16B1">
            <w:pPr>
              <w:cnfStyle w:val="000000100000" w:firstRow="0" w:lastRow="0" w:firstColumn="0" w:lastColumn="0" w:oddVBand="0" w:evenVBand="0" w:oddHBand="1" w:evenHBand="0" w:firstRowFirstColumn="0" w:firstRowLastColumn="0" w:lastRowFirstColumn="0" w:lastRowLastColumn="0"/>
            </w:pPr>
            <w:r>
              <w:t>ID that indicates which layer type this is</w:t>
            </w:r>
          </w:p>
        </w:tc>
      </w:tr>
      <w:tr w:rsidR="00FA1084" w14:paraId="7710D028" w14:textId="77777777" w:rsidTr="00FA1084">
        <w:tc>
          <w:tcPr>
            <w:cnfStyle w:val="001000000000" w:firstRow="0" w:lastRow="0" w:firstColumn="1" w:lastColumn="0" w:oddVBand="0" w:evenVBand="0" w:oddHBand="0" w:evenHBand="0" w:firstRowFirstColumn="0" w:firstRowLastColumn="0" w:lastRowFirstColumn="0" w:lastRowLastColumn="0"/>
            <w:tcW w:w="2135" w:type="dxa"/>
          </w:tcPr>
          <w:p w14:paraId="13BDF02B" w14:textId="74138D39" w:rsidR="00FA1084" w:rsidRDefault="00FA1084" w:rsidP="003C16B1">
            <w:r>
              <w:t>inputs</w:t>
            </w:r>
          </w:p>
        </w:tc>
        <w:tc>
          <w:tcPr>
            <w:tcW w:w="3173" w:type="dxa"/>
          </w:tcPr>
          <w:p w14:paraId="78B35971" w14:textId="1AD853D8" w:rsidR="00FA1084" w:rsidRDefault="00B47A3A" w:rsidP="003C16B1">
            <w:pPr>
              <w:cnfStyle w:val="000000000000" w:firstRow="0" w:lastRow="0" w:firstColumn="0" w:lastColumn="0" w:oddVBand="0" w:evenVBand="0" w:oddHBand="0" w:evenHBand="0" w:firstRowFirstColumn="0" w:firstRowLastColumn="0" w:lastRowFirstColumn="0" w:lastRowLastColumn="0"/>
            </w:pPr>
            <w:r>
              <w:t>list of integers</w:t>
            </w:r>
          </w:p>
        </w:tc>
        <w:tc>
          <w:tcPr>
            <w:tcW w:w="4042" w:type="dxa"/>
          </w:tcPr>
          <w:p w14:paraId="137B2A42" w14:textId="0FE213D8" w:rsidR="00FA1084" w:rsidRDefault="00B47A3A" w:rsidP="003C16B1">
            <w:pPr>
              <w:cnfStyle w:val="000000000000" w:firstRow="0" w:lastRow="0" w:firstColumn="0" w:lastColumn="0" w:oddVBand="0" w:evenVBand="0" w:oddHBand="0" w:evenHBand="0" w:firstRowFirstColumn="0" w:firstRowLastColumn="0" w:lastRowFirstColumn="0" w:lastRowLastColumn="0"/>
            </w:pPr>
            <w:r>
              <w:t>For each input to this buffer, the index of the buffer in the buffers list</w:t>
            </w:r>
          </w:p>
        </w:tc>
      </w:tr>
      <w:tr w:rsidR="00FA1084" w14:paraId="0BB8046E" w14:textId="77777777" w:rsidTr="00FA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5B0E98D9" w14:textId="5379F770" w:rsidR="00FA1084" w:rsidRDefault="00FA1084" w:rsidP="003C16B1">
            <w:r>
              <w:t>outputs</w:t>
            </w:r>
          </w:p>
        </w:tc>
        <w:tc>
          <w:tcPr>
            <w:tcW w:w="3173" w:type="dxa"/>
          </w:tcPr>
          <w:p w14:paraId="5A0AA2A9" w14:textId="67839B8B" w:rsidR="00FA1084" w:rsidRDefault="00B47A3A" w:rsidP="003C16B1">
            <w:pPr>
              <w:cnfStyle w:val="000000100000" w:firstRow="0" w:lastRow="0" w:firstColumn="0" w:lastColumn="0" w:oddVBand="0" w:evenVBand="0" w:oddHBand="1" w:evenHBand="0" w:firstRowFirstColumn="0" w:firstRowLastColumn="0" w:lastRowFirstColumn="0" w:lastRowLastColumn="0"/>
            </w:pPr>
            <w:r>
              <w:t>list of integers</w:t>
            </w:r>
          </w:p>
        </w:tc>
        <w:tc>
          <w:tcPr>
            <w:tcW w:w="4042" w:type="dxa"/>
          </w:tcPr>
          <w:p w14:paraId="650F0176" w14:textId="282AC198" w:rsidR="00FA1084" w:rsidRDefault="00B47A3A" w:rsidP="003C16B1">
            <w:pPr>
              <w:cnfStyle w:val="000000100000" w:firstRow="0" w:lastRow="0" w:firstColumn="0" w:lastColumn="0" w:oddVBand="0" w:evenVBand="0" w:oddHBand="1" w:evenHBand="0" w:firstRowFirstColumn="0" w:firstRowLastColumn="0" w:lastRowFirstColumn="0" w:lastRowLastColumn="0"/>
            </w:pPr>
            <w:r>
              <w:t>For each output from this buffer, the index of the buffer in the buffers list</w:t>
            </w:r>
          </w:p>
        </w:tc>
      </w:tr>
      <w:tr w:rsidR="00FA1084" w14:paraId="559B97C1" w14:textId="77777777" w:rsidTr="00FA1084">
        <w:tc>
          <w:tcPr>
            <w:cnfStyle w:val="001000000000" w:firstRow="0" w:lastRow="0" w:firstColumn="1" w:lastColumn="0" w:oddVBand="0" w:evenVBand="0" w:oddHBand="0" w:evenHBand="0" w:firstRowFirstColumn="0" w:firstRowLastColumn="0" w:lastRowFirstColumn="0" w:lastRowLastColumn="0"/>
            <w:tcW w:w="2135" w:type="dxa"/>
          </w:tcPr>
          <w:p w14:paraId="2D8EAD67" w14:textId="4187C512" w:rsidR="00FA1084" w:rsidRDefault="00FA1084" w:rsidP="003C16B1">
            <w:proofErr w:type="spellStart"/>
            <w:r>
              <w:t>working_mem_addr</w:t>
            </w:r>
            <w:proofErr w:type="spellEnd"/>
          </w:p>
        </w:tc>
        <w:tc>
          <w:tcPr>
            <w:tcW w:w="3173" w:type="dxa"/>
          </w:tcPr>
          <w:p w14:paraId="559F2028" w14:textId="6AECFF1D" w:rsidR="00FA1084" w:rsidRDefault="00B47A3A" w:rsidP="003C16B1">
            <w:pPr>
              <w:cnfStyle w:val="000000000000" w:firstRow="0" w:lastRow="0" w:firstColumn="0" w:lastColumn="0" w:oddVBand="0" w:evenVBand="0" w:oddHBand="0" w:evenHBand="0" w:firstRowFirstColumn="0" w:firstRowLastColumn="0" w:lastRowFirstColumn="0" w:lastRowLastColumn="0"/>
            </w:pPr>
            <w:r>
              <w:t>integer</w:t>
            </w:r>
          </w:p>
        </w:tc>
        <w:tc>
          <w:tcPr>
            <w:tcW w:w="4042" w:type="dxa"/>
          </w:tcPr>
          <w:p w14:paraId="54A19345" w14:textId="481492AD" w:rsidR="00FA1084" w:rsidRDefault="00B47A3A" w:rsidP="003C16B1">
            <w:pPr>
              <w:cnfStyle w:val="000000000000" w:firstRow="0" w:lastRow="0" w:firstColumn="0" w:lastColumn="0" w:oddVBand="0" w:evenVBand="0" w:oddHBand="0" w:evenHBand="0" w:firstRowFirstColumn="0" w:firstRowLastColumn="0" w:lastRowFirstColumn="0" w:lastRowLastColumn="0"/>
            </w:pPr>
            <w:r>
              <w:t>Address of this layer’s working memory (always 0 at this point)</w:t>
            </w:r>
          </w:p>
        </w:tc>
      </w:tr>
      <w:tr w:rsidR="00FA1084" w14:paraId="4237FC84" w14:textId="77777777" w:rsidTr="00FA1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5" w:type="dxa"/>
          </w:tcPr>
          <w:p w14:paraId="4D19B136" w14:textId="7A41475F" w:rsidR="00FA1084" w:rsidRDefault="00FA1084" w:rsidP="003C16B1">
            <w:r>
              <w:t>parameters</w:t>
            </w:r>
          </w:p>
        </w:tc>
        <w:tc>
          <w:tcPr>
            <w:tcW w:w="3173" w:type="dxa"/>
          </w:tcPr>
          <w:p w14:paraId="6DB0463F" w14:textId="3B8F140C" w:rsidR="00FA1084" w:rsidRDefault="00B47A3A" w:rsidP="003C16B1">
            <w:pPr>
              <w:cnfStyle w:val="000000100000" w:firstRow="0" w:lastRow="0" w:firstColumn="0" w:lastColumn="0" w:oddVBand="0" w:evenVBand="0" w:oddHBand="1" w:evenHBand="0" w:firstRowFirstColumn="0" w:firstRowLastColumn="0" w:lastRowFirstColumn="0" w:lastRowLastColumn="0"/>
            </w:pPr>
            <w:r>
              <w:t>dictionary</w:t>
            </w:r>
          </w:p>
        </w:tc>
        <w:tc>
          <w:tcPr>
            <w:tcW w:w="4042" w:type="dxa"/>
          </w:tcPr>
          <w:p w14:paraId="1E83D2BA" w14:textId="12686833" w:rsidR="00FA1084" w:rsidRDefault="00B47A3A" w:rsidP="003C16B1">
            <w:pPr>
              <w:cnfStyle w:val="000000100000" w:firstRow="0" w:lastRow="0" w:firstColumn="0" w:lastColumn="0" w:oddVBand="0" w:evenVBand="0" w:oddHBand="1" w:evenHBand="0" w:firstRowFirstColumn="0" w:firstRowLastColumn="0" w:lastRowFirstColumn="0" w:lastRowLastColumn="0"/>
            </w:pPr>
            <w:r>
              <w:t>Dictionary of all relevant layer parameters (fields vary based on layer type)</w:t>
            </w:r>
          </w:p>
        </w:tc>
      </w:tr>
    </w:tbl>
    <w:p w14:paraId="729DAA5E" w14:textId="7D579836" w:rsidR="00B47A3A" w:rsidRDefault="00B47A3A" w:rsidP="00B47A3A">
      <w:bookmarkStart w:id="19" w:name="_Ref71188530"/>
    </w:p>
    <w:p w14:paraId="3AD45BD8" w14:textId="7F893566" w:rsidR="00D82888" w:rsidRDefault="00B47A3A" w:rsidP="00B47A3A">
      <w:r>
        <w:t xml:space="preserve">As noted in these tables, some of the fields in </w:t>
      </w:r>
      <w:r w:rsidR="00FD5150">
        <w:t>these</w:t>
      </w:r>
      <w:r>
        <w:t xml:space="preserve"> dictionar</w:t>
      </w:r>
      <w:r w:rsidR="00FD5150">
        <w:t>ies</w:t>
      </w:r>
      <w:r>
        <w:t xml:space="preserve"> are unused or always at a constant value at the output of the Input Reader. However, these fields are created here so that they can be used in the DNN Processor.</w:t>
      </w:r>
      <w:r w:rsidR="00D82888">
        <w:t xml:space="preserve"> </w:t>
      </w:r>
    </w:p>
    <w:p w14:paraId="4E7946D4" w14:textId="077EF70F" w:rsidR="002F09EC" w:rsidRDefault="002F09EC" w:rsidP="002F09EC">
      <w:pPr>
        <w:pStyle w:val="Heading1"/>
      </w:pPr>
      <w:bookmarkStart w:id="20" w:name="_Toc75440673"/>
      <w:r>
        <w:t>DNN Process</w:t>
      </w:r>
      <w:bookmarkEnd w:id="19"/>
      <w:r w:rsidR="000F0507">
        <w:t>ing</w:t>
      </w:r>
      <w:bookmarkEnd w:id="20"/>
    </w:p>
    <w:p w14:paraId="0DF515B8" w14:textId="1C7F9AF7" w:rsidR="00FA1084" w:rsidRDefault="00AB23C8" w:rsidP="00FA1084">
      <w:r>
        <w:t xml:space="preserve">While the output of the Input Reader contains all information necessary to </w:t>
      </w:r>
      <w:r w:rsidR="007D6491">
        <w:t>reconstruct</w:t>
      </w:r>
      <w:r>
        <w:t xml:space="preserve"> a DNN, there are many adjustments and optimizations that need to be made to prepare it to run in the image sensor firmware.  </w:t>
      </w:r>
      <w:r w:rsidR="00D82888">
        <w:t>So, t</w:t>
      </w:r>
      <w:r>
        <w:t>he DNN Process</w:t>
      </w:r>
      <w:r w:rsidR="000F0507">
        <w:t xml:space="preserve">ing modules </w:t>
      </w:r>
      <w:r>
        <w:t>read the DNN dictionary that was generated by the Input Reader, performs a series of tasks t</w:t>
      </w:r>
      <w:r w:rsidR="00D82888">
        <w:t>hat augment or modify the dictionary</w:t>
      </w:r>
      <w:r>
        <w:t xml:space="preserve">, then generates a final DNN dictionary </w:t>
      </w:r>
      <w:r w:rsidR="000F0507">
        <w:t xml:space="preserve">and memory dictionaries </w:t>
      </w:r>
      <w:r>
        <w:t xml:space="preserve">that contains all information that the firmware will need. </w:t>
      </w:r>
      <w:r>
        <w:fldChar w:fldCharType="begin"/>
      </w:r>
      <w:r>
        <w:instrText xml:space="preserve"> REF _Ref71192809 \h </w:instrText>
      </w:r>
      <w:r>
        <w:fldChar w:fldCharType="separate"/>
      </w:r>
      <w:r>
        <w:t xml:space="preserve">Figure </w:t>
      </w:r>
      <w:r>
        <w:rPr>
          <w:noProof/>
        </w:rPr>
        <w:t>2</w:t>
      </w:r>
      <w:r>
        <w:fldChar w:fldCharType="end"/>
      </w:r>
      <w:r>
        <w:t xml:space="preserve"> summarizes </w:t>
      </w:r>
      <w:r w:rsidR="00D82888">
        <w:t>all</w:t>
      </w:r>
      <w:r>
        <w:t xml:space="preserve"> these tasks, and each one is described in more detail in the following subsections.</w:t>
      </w:r>
    </w:p>
    <w:p w14:paraId="02E213EA" w14:textId="77777777" w:rsidR="00FA1084" w:rsidRPr="00FA1084" w:rsidRDefault="00FA1084" w:rsidP="00FA1084"/>
    <w:p w14:paraId="6D419E37" w14:textId="1930AB48" w:rsidR="00AB23C8" w:rsidRDefault="000F0507" w:rsidP="00AB23C8">
      <w:pPr>
        <w:keepNext/>
      </w:pPr>
      <w:r>
        <w:object w:dxaOrig="13620" w:dyaOrig="5986" w14:anchorId="196FDA3F">
          <v:shape id="_x0000_i1026" type="#_x0000_t75" style="width:490.5pt;height:215pt" o:ole="">
            <v:imagedata r:id="rId20" o:title=""/>
          </v:shape>
          <o:OLEObject Type="Embed" ProgID="Visio.Drawing.15" ShapeID="_x0000_i1026" DrawAspect="Content" ObjectID="_1713160388" r:id="rId21"/>
        </w:object>
      </w:r>
    </w:p>
    <w:p w14:paraId="23876CEC" w14:textId="738A60B9" w:rsidR="00FA1084" w:rsidRPr="00FA1084" w:rsidRDefault="00AB23C8" w:rsidP="00AB23C8">
      <w:pPr>
        <w:pStyle w:val="Caption"/>
      </w:pPr>
      <w:bookmarkStart w:id="21" w:name="_Ref71192809"/>
      <w:bookmarkStart w:id="22" w:name="_Ref71192804"/>
      <w:r>
        <w:t xml:space="preserve">Figure </w:t>
      </w:r>
      <w:fldSimple w:instr=" SEQ Figure \* ARABIC ">
        <w:r w:rsidR="00ED5692">
          <w:rPr>
            <w:noProof/>
          </w:rPr>
          <w:t>3</w:t>
        </w:r>
      </w:fldSimple>
      <w:bookmarkEnd w:id="21"/>
      <w:r>
        <w:t xml:space="preserve"> - DNN Processor Flow</w:t>
      </w:r>
      <w:bookmarkEnd w:id="22"/>
    </w:p>
    <w:p w14:paraId="535287B1" w14:textId="45E962D4" w:rsidR="002F09EC" w:rsidRDefault="00AB23C8" w:rsidP="002F09EC">
      <w:pPr>
        <w:pStyle w:val="Heading2"/>
      </w:pPr>
      <w:bookmarkStart w:id="23" w:name="_Toc75440674"/>
      <w:r>
        <w:t xml:space="preserve">Add </w:t>
      </w:r>
      <w:r w:rsidR="002F09EC">
        <w:t>Post-Processing</w:t>
      </w:r>
      <w:bookmarkEnd w:id="23"/>
    </w:p>
    <w:p w14:paraId="258148AB" w14:textId="1AAE4AF7" w:rsidR="00AB23C8" w:rsidRDefault="00FF6F3D" w:rsidP="00AB23C8">
      <w:r>
        <w:t xml:space="preserve">When a DNN is run on-chip in the IMX681 firmware, some final post processing is necessary to convert the DNN’s output to its final format </w:t>
      </w:r>
      <w:r w:rsidR="007D6491">
        <w:t xml:space="preserve">that is written to registers </w:t>
      </w:r>
      <w:r>
        <w:t xml:space="preserve">and determine </w:t>
      </w:r>
      <w:r w:rsidR="00C00644">
        <w:t>when</w:t>
      </w:r>
      <w:r w:rsidR="00FD5150">
        <w:t xml:space="preserve"> </w:t>
      </w:r>
      <w:r>
        <w:t xml:space="preserve">to notify the host that an object is present. </w:t>
      </w:r>
      <w:r w:rsidR="00C00644">
        <w:t xml:space="preserve">The </w:t>
      </w:r>
      <w:r>
        <w:t>DNN firmware supports two different types of post-processing:</w:t>
      </w:r>
    </w:p>
    <w:p w14:paraId="67A79B3F" w14:textId="135F53D5" w:rsidR="00FF6F3D" w:rsidRDefault="00FF6F3D" w:rsidP="008C70CD">
      <w:pPr>
        <w:pStyle w:val="ListParagraph"/>
        <w:numPr>
          <w:ilvl w:val="0"/>
          <w:numId w:val="5"/>
        </w:numPr>
      </w:pPr>
      <w:r>
        <w:t>Anchor Box Post-Processing</w:t>
      </w:r>
    </w:p>
    <w:p w14:paraId="4B1FD37E" w14:textId="1B4170B7" w:rsidR="00FF6F3D" w:rsidRDefault="00FF6F3D" w:rsidP="008C70CD">
      <w:pPr>
        <w:pStyle w:val="ListParagraph"/>
        <w:numPr>
          <w:ilvl w:val="0"/>
          <w:numId w:val="5"/>
        </w:numPr>
      </w:pPr>
      <w:r>
        <w:t>Threshold Post-Processing</w:t>
      </w:r>
    </w:p>
    <w:p w14:paraId="388DD461" w14:textId="28FBDF5F" w:rsidR="00C00644" w:rsidRDefault="00C00644" w:rsidP="00C00644">
      <w:r>
        <w:t xml:space="preserve">It is the responsibility of the DNN </w:t>
      </w:r>
      <w:r w:rsidR="0043408A">
        <w:t>Compiler</w:t>
      </w:r>
      <w:r>
        <w:t xml:space="preserve"> to add a layer for one of these types of post-processing to the end of the DNN. In order to do this, the DNN </w:t>
      </w:r>
      <w:r w:rsidR="0043408A">
        <w:t>Compiler</w:t>
      </w:r>
      <w:r>
        <w:t>’s configuration file has a series of parameters that tell it how each output of the DNN maps to an input of the post-processing layer:</w:t>
      </w:r>
    </w:p>
    <w:p w14:paraId="55A291A8"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POSTPROC_DNN_DATA_OUT_IDX</w:t>
      </w:r>
    </w:p>
    <w:p w14:paraId="58BAB285"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POSTPROC_DNN_DATA_START_ROW</w:t>
      </w:r>
    </w:p>
    <w:p w14:paraId="0D5F8604"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POSTPROC_DNN_DATA_START_COL</w:t>
      </w:r>
    </w:p>
    <w:p w14:paraId="24A4F7EF"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POSTPROC_DNN_DATA_NUM_ROWS</w:t>
      </w:r>
    </w:p>
    <w:p w14:paraId="67C8534E"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POSTPROC_DNN_DATA_NUM_COLS</w:t>
      </w:r>
    </w:p>
    <w:p w14:paraId="0B30BC1E"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POSTPROC_COMPARE_VALS_OUT_IDX</w:t>
      </w:r>
    </w:p>
    <w:p w14:paraId="67AD8A23"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POSTPROC_COMPARE_VALS_START_ROW</w:t>
      </w:r>
    </w:p>
    <w:p w14:paraId="0799463F"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POSTPROC_COMPARE_VALS_START_COL</w:t>
      </w:r>
    </w:p>
    <w:p w14:paraId="1E289716" w14:textId="77777777" w:rsidR="00C00644" w:rsidRPr="007673CF"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POSTPROC_COMPARE_VALS_NUM_ROWS</w:t>
      </w:r>
    </w:p>
    <w:p w14:paraId="1638E350" w14:textId="77777777" w:rsidR="00C00644" w:rsidRDefault="00C00644" w:rsidP="008C70CD">
      <w:pPr>
        <w:pStyle w:val="ListParagraph"/>
        <w:numPr>
          <w:ilvl w:val="0"/>
          <w:numId w:val="7"/>
        </w:numPr>
        <w:rPr>
          <w:rFonts w:ascii="Consolas" w:hAnsi="Consolas"/>
          <w:sz w:val="18"/>
          <w:szCs w:val="18"/>
        </w:rPr>
      </w:pPr>
      <w:r w:rsidRPr="007673CF">
        <w:rPr>
          <w:rFonts w:ascii="Consolas" w:hAnsi="Consolas"/>
          <w:sz w:val="18"/>
          <w:szCs w:val="18"/>
        </w:rPr>
        <w:t>POSTPROC_COMPARE_VALS_NUM_COLS</w:t>
      </w:r>
    </w:p>
    <w:p w14:paraId="7C89C2ED" w14:textId="4956C938" w:rsidR="00DC05E1" w:rsidRDefault="00C00644" w:rsidP="00DC05E1">
      <w:r>
        <w:t xml:space="preserve">It also has a single </w:t>
      </w:r>
      <w:r w:rsidRPr="00C00644">
        <w:rPr>
          <w:rFonts w:ascii="Consolas" w:hAnsi="Consolas"/>
          <w:sz w:val="18"/>
          <w:szCs w:val="18"/>
        </w:rPr>
        <w:t>POSTPROCESSING</w:t>
      </w:r>
      <w:r>
        <w:rPr>
          <w:rFonts w:ascii="Consolas" w:hAnsi="Consolas"/>
          <w:sz w:val="18"/>
          <w:szCs w:val="18"/>
        </w:rPr>
        <w:t xml:space="preserve"> </w:t>
      </w:r>
      <w:r>
        <w:t>parameter that defines the type of post-processing (ANCHOR_BOXES or THRESHOLD), as well as some layer-specific parameter information. These configuration parameters and details on both post-processing types are described in reference document [5].</w:t>
      </w:r>
    </w:p>
    <w:p w14:paraId="497740C9" w14:textId="764220EC" w:rsidR="00DC05E1" w:rsidRDefault="00DC05E1" w:rsidP="00DC05E1">
      <w:r>
        <w:t xml:space="preserve">Based on these configuration settings, the DNN </w:t>
      </w:r>
      <w:r w:rsidR="0043408A">
        <w:t>Compiler</w:t>
      </w:r>
      <w:r>
        <w:t xml:space="preserve"> will do the following:</w:t>
      </w:r>
    </w:p>
    <w:p w14:paraId="23472C95" w14:textId="44444D60" w:rsidR="00DC05E1" w:rsidRDefault="00DC05E1" w:rsidP="008C70CD">
      <w:pPr>
        <w:pStyle w:val="ListParagraph"/>
        <w:numPr>
          <w:ilvl w:val="0"/>
          <w:numId w:val="17"/>
        </w:numPr>
      </w:pPr>
      <w:r>
        <w:t>Create new buffers for each post-processing input</w:t>
      </w:r>
    </w:p>
    <w:p w14:paraId="0B593B1D" w14:textId="20ED7002" w:rsidR="00DC05E1" w:rsidRDefault="00DC05E1" w:rsidP="008C70CD">
      <w:pPr>
        <w:pStyle w:val="ListParagraph"/>
        <w:numPr>
          <w:ilvl w:val="1"/>
          <w:numId w:val="17"/>
        </w:numPr>
      </w:pPr>
      <w:r>
        <w:t>These buffers may be a cropped region of the existing output buffers</w:t>
      </w:r>
    </w:p>
    <w:p w14:paraId="4FEEBB24" w14:textId="17A5B628" w:rsidR="00DC05E1" w:rsidRDefault="00DC05E1" w:rsidP="008C70CD">
      <w:pPr>
        <w:pStyle w:val="ListParagraph"/>
        <w:numPr>
          <w:ilvl w:val="0"/>
          <w:numId w:val="17"/>
        </w:numPr>
      </w:pPr>
      <w:r>
        <w:lastRenderedPageBreak/>
        <w:t xml:space="preserve">Add the new buffers to the </w:t>
      </w:r>
      <w:proofErr w:type="spellStart"/>
      <w:r>
        <w:t>dnn</w:t>
      </w:r>
      <w:proofErr w:type="spellEnd"/>
      <w:r>
        <w:t xml:space="preserve"> dictionary’s buffer list.</w:t>
      </w:r>
    </w:p>
    <w:p w14:paraId="55563EAF" w14:textId="6BB797A2" w:rsidR="00DC05E1" w:rsidRDefault="00DC05E1" w:rsidP="008C70CD">
      <w:pPr>
        <w:pStyle w:val="ListParagraph"/>
        <w:numPr>
          <w:ilvl w:val="0"/>
          <w:numId w:val="17"/>
        </w:numPr>
      </w:pPr>
      <w:r>
        <w:t xml:space="preserve">Add the post processing layer to the end of the </w:t>
      </w:r>
      <w:proofErr w:type="spellStart"/>
      <w:r>
        <w:t>dnn</w:t>
      </w:r>
      <w:proofErr w:type="spellEnd"/>
      <w:r>
        <w:t xml:space="preserve"> dictionary’s operation list.</w:t>
      </w:r>
    </w:p>
    <w:p w14:paraId="7D412533" w14:textId="4883AB2B" w:rsidR="00DC05E1" w:rsidRDefault="00DC05E1" w:rsidP="00DC05E1">
      <w:r>
        <w:t xml:space="preserve">Note: For testing purposes, this mechanism can also be used to add a layer to the end of the DNN.  For example, test modes have been added that allow a ROI_POOL or GENERATE_PROPOSALS layer to be appended to the end of the DNN so that the firmware team could test these layers before </w:t>
      </w:r>
      <w:r w:rsidR="00C154DC">
        <w:t>the firmware team</w:t>
      </w:r>
      <w:r>
        <w:t xml:space="preserve"> had a DNN containing them. </w:t>
      </w:r>
    </w:p>
    <w:p w14:paraId="5D63C6C3" w14:textId="32F70493" w:rsidR="002F09EC" w:rsidRDefault="00DC05E1" w:rsidP="00DC05E1">
      <w:pPr>
        <w:pStyle w:val="Heading2"/>
      </w:pPr>
      <w:r>
        <w:t xml:space="preserve"> </w:t>
      </w:r>
      <w:bookmarkStart w:id="24" w:name="_Toc75440675"/>
      <w:r w:rsidR="007673CF">
        <w:t>R</w:t>
      </w:r>
      <w:r w:rsidR="00AB23C8">
        <w:t>eserve RAM for Padding</w:t>
      </w:r>
      <w:bookmarkEnd w:id="24"/>
    </w:p>
    <w:p w14:paraId="5478DAF5" w14:textId="7F4EA48A" w:rsidR="007673CF" w:rsidRDefault="007673CF" w:rsidP="007673CF">
      <w:r>
        <w:t>Some layer types, such as CONV2D, DEPTHWISE_CONV2D, and MAX_POOL may require rows and columns of zero padding to be added around a</w:t>
      </w:r>
      <w:r w:rsidR="00C154DC">
        <w:t>n input</w:t>
      </w:r>
      <w:r>
        <w:t xml:space="preserve"> buffer during processing. In order to implement this in firmware, </w:t>
      </w:r>
      <w:r w:rsidR="00982F5E">
        <w:t xml:space="preserve">the size of the input buffer needs to be increased to reserve space for padding. In this case, the previous layer will only write to the data region of the buffer, and the layer that requires padding will initialize the padding region </w:t>
      </w:r>
      <w:r w:rsidR="00DC05E1">
        <w:t>before</w:t>
      </w:r>
      <w:r w:rsidR="00982F5E">
        <w:t xml:space="preserve"> process</w:t>
      </w:r>
      <w:r w:rsidR="00DC05E1">
        <w:t>ing</w:t>
      </w:r>
      <w:r w:rsidR="00982F5E">
        <w:t xml:space="preserve"> the entire buffer.</w:t>
      </w:r>
    </w:p>
    <w:p w14:paraId="395B3DAB" w14:textId="3184EA82" w:rsidR="00982F5E" w:rsidRDefault="00982F5E" w:rsidP="007673CF">
      <w:r>
        <w:t xml:space="preserve">In general, the amount of padding needed </w:t>
      </w:r>
      <w:r w:rsidR="00C154DC">
        <w:t xml:space="preserve">on each axis </w:t>
      </w:r>
      <w:r>
        <w:t>by a convolution that uses “SAME” padding mode can be calculated as follows:</w:t>
      </w:r>
    </w:p>
    <w:p w14:paraId="6EAE6566" w14:textId="113BACA4" w:rsidR="00982F5E" w:rsidRPr="00982F5E" w:rsidRDefault="00982F5E" w:rsidP="008C70CD">
      <w:pPr>
        <w:pStyle w:val="ListParagraph"/>
        <w:numPr>
          <w:ilvl w:val="0"/>
          <w:numId w:val="8"/>
        </w:numPr>
        <w:rPr>
          <w:rFonts w:ascii="Consolas" w:hAnsi="Consolas"/>
          <w:sz w:val="18"/>
          <w:szCs w:val="18"/>
        </w:rPr>
      </w:pPr>
      <w:proofErr w:type="spellStart"/>
      <w:r>
        <w:rPr>
          <w:rFonts w:ascii="Consolas" w:hAnsi="Consolas"/>
          <w:sz w:val="18"/>
          <w:szCs w:val="18"/>
        </w:rPr>
        <w:t>total</w:t>
      </w:r>
      <w:r w:rsidRPr="00982F5E">
        <w:rPr>
          <w:rFonts w:ascii="Consolas" w:hAnsi="Consolas"/>
          <w:sz w:val="18"/>
          <w:szCs w:val="18"/>
        </w:rPr>
        <w:t>_padding</w:t>
      </w:r>
      <w:proofErr w:type="spellEnd"/>
      <w:r w:rsidRPr="00982F5E">
        <w:rPr>
          <w:rFonts w:ascii="Consolas" w:hAnsi="Consolas"/>
          <w:sz w:val="18"/>
          <w:szCs w:val="18"/>
        </w:rPr>
        <w:t xml:space="preserve"> = </w:t>
      </w:r>
      <w:r>
        <w:rPr>
          <w:rFonts w:ascii="Consolas" w:hAnsi="Consolas"/>
          <w:sz w:val="18"/>
          <w:szCs w:val="18"/>
        </w:rPr>
        <w:t>max(</w:t>
      </w:r>
      <w:proofErr w:type="spellStart"/>
      <w:r w:rsidRPr="00982F5E">
        <w:rPr>
          <w:rFonts w:ascii="Consolas" w:hAnsi="Consolas"/>
          <w:sz w:val="18"/>
          <w:szCs w:val="18"/>
        </w:rPr>
        <w:t>filter_</w:t>
      </w:r>
      <w:r>
        <w:rPr>
          <w:rFonts w:ascii="Consolas" w:hAnsi="Consolas"/>
          <w:sz w:val="18"/>
          <w:szCs w:val="18"/>
        </w:rPr>
        <w:t>size</w:t>
      </w:r>
      <w:proofErr w:type="spellEnd"/>
      <w:r>
        <w:rPr>
          <w:rFonts w:ascii="Consolas" w:hAnsi="Consolas"/>
          <w:sz w:val="18"/>
          <w:szCs w:val="18"/>
        </w:rPr>
        <w:t>, stride)</w:t>
      </w:r>
      <w:r w:rsidRPr="00982F5E">
        <w:rPr>
          <w:rFonts w:ascii="Consolas" w:hAnsi="Consolas"/>
          <w:sz w:val="18"/>
          <w:szCs w:val="18"/>
        </w:rPr>
        <w:t xml:space="preserve"> – stride</w:t>
      </w:r>
    </w:p>
    <w:p w14:paraId="0F8E58FD" w14:textId="7B3F6E52" w:rsidR="00982F5E" w:rsidRDefault="00982F5E" w:rsidP="00982F5E">
      <w:r>
        <w:t>Then, the output size is calculated as follows:</w:t>
      </w:r>
    </w:p>
    <w:p w14:paraId="0C5C1809" w14:textId="4685AB79" w:rsidR="00982F5E" w:rsidRPr="00982F5E" w:rsidRDefault="00982F5E" w:rsidP="008C70CD">
      <w:pPr>
        <w:pStyle w:val="ListParagraph"/>
        <w:numPr>
          <w:ilvl w:val="0"/>
          <w:numId w:val="9"/>
        </w:numPr>
        <w:rPr>
          <w:rFonts w:ascii="Consolas" w:hAnsi="Consolas"/>
          <w:sz w:val="18"/>
          <w:szCs w:val="18"/>
        </w:rPr>
      </w:pPr>
      <w:proofErr w:type="spellStart"/>
      <w:r>
        <w:rPr>
          <w:rFonts w:ascii="Consolas" w:hAnsi="Consolas"/>
          <w:sz w:val="18"/>
          <w:szCs w:val="18"/>
        </w:rPr>
        <w:t>out_size</w:t>
      </w:r>
      <w:proofErr w:type="spellEnd"/>
      <w:r>
        <w:rPr>
          <w:rFonts w:ascii="Consolas" w:hAnsi="Consolas"/>
          <w:sz w:val="18"/>
          <w:szCs w:val="18"/>
        </w:rPr>
        <w:t xml:space="preserve"> = </w:t>
      </w:r>
      <w:r w:rsidR="00DC05E1">
        <w:rPr>
          <w:rFonts w:ascii="Consolas" w:hAnsi="Consolas"/>
          <w:sz w:val="18"/>
          <w:szCs w:val="18"/>
        </w:rPr>
        <w:t>(</w:t>
      </w:r>
      <w:proofErr w:type="spellStart"/>
      <w:r>
        <w:rPr>
          <w:rFonts w:ascii="Consolas" w:hAnsi="Consolas"/>
          <w:sz w:val="18"/>
          <w:szCs w:val="18"/>
        </w:rPr>
        <w:t>in_size</w:t>
      </w:r>
      <w:proofErr w:type="spellEnd"/>
      <w:r>
        <w:rPr>
          <w:rFonts w:ascii="Consolas" w:hAnsi="Consolas"/>
          <w:sz w:val="18"/>
          <w:szCs w:val="18"/>
        </w:rPr>
        <w:t xml:space="preserve"> – </w:t>
      </w:r>
      <w:proofErr w:type="spellStart"/>
      <w:r>
        <w:rPr>
          <w:rFonts w:ascii="Consolas" w:hAnsi="Consolas"/>
          <w:sz w:val="18"/>
          <w:szCs w:val="18"/>
        </w:rPr>
        <w:t>filt_size</w:t>
      </w:r>
      <w:proofErr w:type="spellEnd"/>
      <w:r>
        <w:rPr>
          <w:rFonts w:ascii="Consolas" w:hAnsi="Consolas"/>
          <w:sz w:val="18"/>
          <w:szCs w:val="18"/>
        </w:rPr>
        <w:t xml:space="preserve"> + </w:t>
      </w:r>
      <w:proofErr w:type="spellStart"/>
      <w:r>
        <w:rPr>
          <w:rFonts w:ascii="Consolas" w:hAnsi="Consolas"/>
          <w:sz w:val="18"/>
          <w:szCs w:val="18"/>
        </w:rPr>
        <w:t>total_padding</w:t>
      </w:r>
      <w:proofErr w:type="spellEnd"/>
      <w:r w:rsidR="00DC05E1">
        <w:rPr>
          <w:rFonts w:ascii="Consolas" w:hAnsi="Consolas"/>
          <w:sz w:val="18"/>
          <w:szCs w:val="18"/>
        </w:rPr>
        <w:t>)/stride</w:t>
      </w:r>
    </w:p>
    <w:p w14:paraId="4B783DAB" w14:textId="5D1C7238" w:rsidR="00982F5E" w:rsidRDefault="00982F5E" w:rsidP="00982F5E">
      <w:r>
        <w:t>If the output size is not an integer, additional padding will be added to ensure that it is. Finally, the total padding is split between the beginning and end of the image, where the end of the image gets extra rows/columns if there is an odd number:</w:t>
      </w:r>
    </w:p>
    <w:p w14:paraId="7A231CA8" w14:textId="117626FD" w:rsidR="00982F5E" w:rsidRDefault="00982F5E" w:rsidP="008C70CD">
      <w:pPr>
        <w:pStyle w:val="ListParagraph"/>
        <w:numPr>
          <w:ilvl w:val="0"/>
          <w:numId w:val="9"/>
        </w:numPr>
        <w:rPr>
          <w:rFonts w:ascii="Consolas" w:hAnsi="Consolas"/>
          <w:sz w:val="18"/>
          <w:szCs w:val="18"/>
        </w:rPr>
      </w:pPr>
      <w:proofErr w:type="spellStart"/>
      <w:r>
        <w:rPr>
          <w:rFonts w:ascii="Consolas" w:hAnsi="Consolas"/>
          <w:sz w:val="18"/>
          <w:szCs w:val="18"/>
        </w:rPr>
        <w:t>begin_padding</w:t>
      </w:r>
      <w:proofErr w:type="spellEnd"/>
      <w:r>
        <w:rPr>
          <w:rFonts w:ascii="Consolas" w:hAnsi="Consolas"/>
          <w:sz w:val="18"/>
          <w:szCs w:val="18"/>
        </w:rPr>
        <w:t xml:space="preserve"> = floor(</w:t>
      </w:r>
      <w:proofErr w:type="spellStart"/>
      <w:r>
        <w:rPr>
          <w:rFonts w:ascii="Consolas" w:hAnsi="Consolas"/>
          <w:sz w:val="18"/>
          <w:szCs w:val="18"/>
        </w:rPr>
        <w:t>total_padding</w:t>
      </w:r>
      <w:proofErr w:type="spellEnd"/>
      <w:r>
        <w:rPr>
          <w:rFonts w:ascii="Consolas" w:hAnsi="Consolas"/>
          <w:sz w:val="18"/>
          <w:szCs w:val="18"/>
        </w:rPr>
        <w:t>/2)</w:t>
      </w:r>
    </w:p>
    <w:p w14:paraId="4853CF5C" w14:textId="4EE1A1D8" w:rsidR="00982F5E" w:rsidRDefault="00982F5E" w:rsidP="008C70CD">
      <w:pPr>
        <w:pStyle w:val="ListParagraph"/>
        <w:numPr>
          <w:ilvl w:val="0"/>
          <w:numId w:val="9"/>
        </w:numPr>
        <w:rPr>
          <w:rFonts w:ascii="Consolas" w:hAnsi="Consolas"/>
          <w:sz w:val="18"/>
          <w:szCs w:val="18"/>
        </w:rPr>
      </w:pPr>
      <w:proofErr w:type="spellStart"/>
      <w:r>
        <w:rPr>
          <w:rFonts w:ascii="Consolas" w:hAnsi="Consolas"/>
          <w:sz w:val="18"/>
          <w:szCs w:val="18"/>
        </w:rPr>
        <w:t>end_padding</w:t>
      </w:r>
      <w:proofErr w:type="spellEnd"/>
      <w:r>
        <w:rPr>
          <w:rFonts w:ascii="Consolas" w:hAnsi="Consolas"/>
          <w:sz w:val="18"/>
          <w:szCs w:val="18"/>
        </w:rPr>
        <w:t xml:space="preserve"> = </w:t>
      </w:r>
      <w:proofErr w:type="spellStart"/>
      <w:r>
        <w:rPr>
          <w:rFonts w:ascii="Consolas" w:hAnsi="Consolas"/>
          <w:sz w:val="18"/>
          <w:szCs w:val="18"/>
        </w:rPr>
        <w:t>total_padding</w:t>
      </w:r>
      <w:proofErr w:type="spellEnd"/>
      <w:r>
        <w:rPr>
          <w:rFonts w:ascii="Consolas" w:hAnsi="Consolas"/>
          <w:sz w:val="18"/>
          <w:szCs w:val="18"/>
        </w:rPr>
        <w:t xml:space="preserve"> – </w:t>
      </w:r>
      <w:proofErr w:type="spellStart"/>
      <w:r>
        <w:rPr>
          <w:rFonts w:ascii="Consolas" w:hAnsi="Consolas"/>
          <w:sz w:val="18"/>
          <w:szCs w:val="18"/>
        </w:rPr>
        <w:t>begin_padding</w:t>
      </w:r>
      <w:proofErr w:type="spellEnd"/>
    </w:p>
    <w:p w14:paraId="413F0A31" w14:textId="35CDE9EB" w:rsidR="00982F5E" w:rsidRDefault="00982F5E" w:rsidP="00982F5E">
      <w:r>
        <w:t xml:space="preserve">For all buffers that require padding, the DNN </w:t>
      </w:r>
      <w:r w:rsidR="0043408A">
        <w:t>Compiler</w:t>
      </w:r>
      <w:r>
        <w:t xml:space="preserve"> will make the following modifications to the buffer’s dictionary:</w:t>
      </w:r>
    </w:p>
    <w:p w14:paraId="28ECB72B" w14:textId="1EFB197A" w:rsidR="00982F5E" w:rsidRDefault="00982F5E" w:rsidP="008C70CD">
      <w:pPr>
        <w:pStyle w:val="ListParagraph"/>
        <w:numPr>
          <w:ilvl w:val="0"/>
          <w:numId w:val="10"/>
        </w:numPr>
      </w:pPr>
      <w:r>
        <w:t>Increase dim</w:t>
      </w:r>
      <w:r w:rsidR="00DC05E1">
        <w:t>ensions</w:t>
      </w:r>
      <w:r>
        <w:t>[1] and dim</w:t>
      </w:r>
      <w:r w:rsidR="00DC05E1">
        <w:t>ensions</w:t>
      </w:r>
      <w:r>
        <w:t>[2] to include padding rows and columns</w:t>
      </w:r>
    </w:p>
    <w:p w14:paraId="3C49A76C" w14:textId="52802463" w:rsidR="00982F5E" w:rsidRDefault="00982F5E" w:rsidP="008C70CD">
      <w:pPr>
        <w:pStyle w:val="ListParagraph"/>
        <w:numPr>
          <w:ilvl w:val="0"/>
          <w:numId w:val="10"/>
        </w:numPr>
      </w:pPr>
      <w:r>
        <w:t xml:space="preserve">Set </w:t>
      </w:r>
      <w:proofErr w:type="spellStart"/>
      <w:r>
        <w:t>data_start_</w:t>
      </w:r>
      <w:r w:rsidR="005B5606">
        <w:t>row</w:t>
      </w:r>
      <w:proofErr w:type="spellEnd"/>
      <w:r>
        <w:t xml:space="preserve">, </w:t>
      </w:r>
      <w:proofErr w:type="spellStart"/>
      <w:r>
        <w:t>data_start_</w:t>
      </w:r>
      <w:r w:rsidR="005B5606">
        <w:t>col</w:t>
      </w:r>
      <w:proofErr w:type="spellEnd"/>
      <w:r w:rsidR="005B5606">
        <w:t>,</w:t>
      </w:r>
      <w:r>
        <w:t xml:space="preserve"> </w:t>
      </w:r>
      <w:proofErr w:type="spellStart"/>
      <w:r>
        <w:t>data_num_</w:t>
      </w:r>
      <w:r w:rsidR="005B5606">
        <w:t>row</w:t>
      </w:r>
      <w:r>
        <w:t>s</w:t>
      </w:r>
      <w:proofErr w:type="spellEnd"/>
      <w:r>
        <w:t xml:space="preserve">, and </w:t>
      </w:r>
      <w:proofErr w:type="spellStart"/>
      <w:r>
        <w:t>data_num_</w:t>
      </w:r>
      <w:r w:rsidR="005B5606">
        <w:t>col</w:t>
      </w:r>
      <w:r>
        <w:t>s</w:t>
      </w:r>
      <w:proofErr w:type="spellEnd"/>
      <w:r>
        <w:t xml:space="preserve"> to point to the data region of the buffer</w:t>
      </w:r>
      <w:r w:rsidR="00C154DC">
        <w:t xml:space="preserve"> (excluding padding)</w:t>
      </w:r>
    </w:p>
    <w:p w14:paraId="03586943" w14:textId="47DAC370" w:rsidR="00982F5E" w:rsidRDefault="00982F5E" w:rsidP="00982F5E">
      <w:r>
        <w:t>For example, if a 2x4x5x3 buffer requires one row and column on each side of the buffer, the following modifications would be made:</w:t>
      </w:r>
    </w:p>
    <w:p w14:paraId="7418A9D0" w14:textId="4A11A592" w:rsidR="00982F5E" w:rsidRDefault="00982F5E" w:rsidP="008C70CD">
      <w:pPr>
        <w:pStyle w:val="ListParagraph"/>
        <w:numPr>
          <w:ilvl w:val="0"/>
          <w:numId w:val="11"/>
        </w:numPr>
      </w:pPr>
      <w:r>
        <w:t>dims[1] = 6</w:t>
      </w:r>
      <w:r w:rsidR="00DC05E1">
        <w:t xml:space="preserve">                  (+2 for padding rows)</w:t>
      </w:r>
    </w:p>
    <w:p w14:paraId="61A0F1FE" w14:textId="0ED8C57A" w:rsidR="00982F5E" w:rsidRDefault="00982F5E" w:rsidP="008C70CD">
      <w:pPr>
        <w:pStyle w:val="ListParagraph"/>
        <w:numPr>
          <w:ilvl w:val="0"/>
          <w:numId w:val="11"/>
        </w:numPr>
      </w:pPr>
      <w:r>
        <w:t>dims[2] = 7</w:t>
      </w:r>
      <w:r w:rsidR="00DC05E1">
        <w:t xml:space="preserve">                  (+2 for padding columns)</w:t>
      </w:r>
    </w:p>
    <w:p w14:paraId="22E5867E" w14:textId="287F0CF3" w:rsidR="005B5606" w:rsidRDefault="005B5606" w:rsidP="008C70CD">
      <w:pPr>
        <w:pStyle w:val="ListParagraph"/>
        <w:numPr>
          <w:ilvl w:val="0"/>
          <w:numId w:val="11"/>
        </w:numPr>
      </w:pPr>
      <w:proofErr w:type="spellStart"/>
      <w:r>
        <w:t>data_start_row</w:t>
      </w:r>
      <w:proofErr w:type="spellEnd"/>
      <w:r>
        <w:t xml:space="preserve"> = 1</w:t>
      </w:r>
      <w:r w:rsidR="00DC05E1">
        <w:t xml:space="preserve">      (skip top padding row)</w:t>
      </w:r>
    </w:p>
    <w:p w14:paraId="00934A9F" w14:textId="57087E87" w:rsidR="005B5606" w:rsidRDefault="005B5606" w:rsidP="008C70CD">
      <w:pPr>
        <w:pStyle w:val="ListParagraph"/>
        <w:numPr>
          <w:ilvl w:val="0"/>
          <w:numId w:val="11"/>
        </w:numPr>
      </w:pPr>
      <w:proofErr w:type="spellStart"/>
      <w:r>
        <w:t>data_start_col</w:t>
      </w:r>
      <w:proofErr w:type="spellEnd"/>
      <w:r>
        <w:t xml:space="preserve"> = 1</w:t>
      </w:r>
      <w:r w:rsidR="00DC05E1">
        <w:t xml:space="preserve">       (skip left padding row)</w:t>
      </w:r>
    </w:p>
    <w:p w14:paraId="2CED1A57" w14:textId="7BFA5A09" w:rsidR="005B5606" w:rsidRDefault="005B5606" w:rsidP="008C70CD">
      <w:pPr>
        <w:pStyle w:val="ListParagraph"/>
        <w:numPr>
          <w:ilvl w:val="0"/>
          <w:numId w:val="11"/>
        </w:numPr>
      </w:pPr>
      <w:proofErr w:type="spellStart"/>
      <w:r>
        <w:t>data_num_rows</w:t>
      </w:r>
      <w:proofErr w:type="spellEnd"/>
      <w:r>
        <w:t xml:space="preserve"> = 4</w:t>
      </w:r>
      <w:r w:rsidR="00DC05E1">
        <w:t xml:space="preserve">    (original buffer size)</w:t>
      </w:r>
    </w:p>
    <w:p w14:paraId="5AA31E36" w14:textId="64183ABE" w:rsidR="000C6E69" w:rsidRDefault="005B5606" w:rsidP="008C70CD">
      <w:pPr>
        <w:pStyle w:val="ListParagraph"/>
        <w:numPr>
          <w:ilvl w:val="0"/>
          <w:numId w:val="11"/>
        </w:numPr>
      </w:pPr>
      <w:proofErr w:type="spellStart"/>
      <w:r>
        <w:t>data_num_cols</w:t>
      </w:r>
      <w:proofErr w:type="spellEnd"/>
      <w:r>
        <w:t xml:space="preserve"> = 5</w:t>
      </w:r>
      <w:r w:rsidR="00DC05E1">
        <w:t xml:space="preserve">     (original buffer size)</w:t>
      </w:r>
    </w:p>
    <w:p w14:paraId="1E107289" w14:textId="35F087C0" w:rsidR="000C6E69" w:rsidRDefault="000C6E69" w:rsidP="000C6E69">
      <w:r>
        <w:t xml:space="preserve">In some </w:t>
      </w:r>
      <w:r w:rsidR="00DC05E1">
        <w:t xml:space="preserve">specific </w:t>
      </w:r>
      <w:r>
        <w:t xml:space="preserve">cases, the DNN </w:t>
      </w:r>
      <w:r w:rsidR="0043408A">
        <w:t>Compiler</w:t>
      </w:r>
      <w:r>
        <w:t xml:space="preserve"> may add padding to other buffers to allow optimizations to be performed in the firmware. For example, if a convolution with a 1x1 filter is </w:t>
      </w:r>
      <w:r w:rsidR="00C154DC">
        <w:t>included in a DNN</w:t>
      </w:r>
      <w:r>
        <w:t xml:space="preserve">, a major optimization can be done </w:t>
      </w:r>
      <w:r w:rsidR="00C154DC">
        <w:t xml:space="preserve">in firmware </w:t>
      </w:r>
      <w:r>
        <w:t xml:space="preserve">if the input and output buffers contain the same amount of padding. So, padding may be added to </w:t>
      </w:r>
      <w:r w:rsidR="00DC05E1">
        <w:t>the input or output</w:t>
      </w:r>
      <w:r>
        <w:t xml:space="preserve"> buffer to allow this optimization to be performed.</w:t>
      </w:r>
    </w:p>
    <w:p w14:paraId="1DDE6E97" w14:textId="7806C2C4" w:rsidR="002F09EC" w:rsidRDefault="00AB23C8" w:rsidP="000C6E69">
      <w:pPr>
        <w:pStyle w:val="Heading2"/>
      </w:pPr>
      <w:bookmarkStart w:id="25" w:name="_Ref71529110"/>
      <w:bookmarkStart w:id="26" w:name="_Toc75440676"/>
      <w:r>
        <w:lastRenderedPageBreak/>
        <w:t>Finalize Operation Parameters</w:t>
      </w:r>
      <w:bookmarkEnd w:id="25"/>
      <w:bookmarkEnd w:id="26"/>
    </w:p>
    <w:p w14:paraId="366AC09B" w14:textId="712D9BA8" w:rsidR="000C6E69" w:rsidRDefault="000C6E69" w:rsidP="000C6E69">
      <w:r>
        <w:t>The Input Reader parses through a DNN one layer at a time and extracts all parameters associated with each layer as it goes.  However, there are some additional parameters that the firmware expects to be stored for each layer type that need to be computed after the entire DNN has been loaded. The DNN Processor will compute these parameters at this point and add their values to the layers’ operation dictionaries.</w:t>
      </w:r>
    </w:p>
    <w:p w14:paraId="641729A7" w14:textId="5D5BB37B" w:rsidR="000C6E69" w:rsidRDefault="000C6E69" w:rsidP="000C6E69">
      <w:r>
        <w:t xml:space="preserve">Many of the parameters that need to be computed are pre-calculated constants. In the firmware, divide operations are very slow and can be costly to the performance of a layer. So, whenever </w:t>
      </w:r>
      <w:r w:rsidR="00193756">
        <w:t xml:space="preserve">possible, divides of two constants are avoided </w:t>
      </w:r>
      <w:r w:rsidR="00DC05E1">
        <w:t xml:space="preserve">in firmware </w:t>
      </w:r>
      <w:r w:rsidR="00193756">
        <w:t xml:space="preserve">by performing the divide ahead of time in the </w:t>
      </w:r>
      <w:r w:rsidR="0043408A">
        <w:t>Compiler</w:t>
      </w:r>
      <w:r w:rsidR="00193756">
        <w:t xml:space="preserve"> and storing the result in memory. Other complex computations are also pre-computed to avoid run-time calculations that are required on every frame. As an example, it is very common for a layer’s processing to need to multiply results by the ratio of the input quantization scale factor, S</w:t>
      </w:r>
      <w:r w:rsidR="00193756">
        <w:rPr>
          <w:vertAlign w:val="subscript"/>
        </w:rPr>
        <w:t>a</w:t>
      </w:r>
      <w:r w:rsidR="00193756">
        <w:t>, and the output quantization scale factor, S</w:t>
      </w:r>
      <w:r w:rsidR="00193756">
        <w:rPr>
          <w:vertAlign w:val="subscript"/>
        </w:rPr>
        <w:t>b</w:t>
      </w:r>
      <w:r w:rsidR="00193756">
        <w:t>. Rather than performing a divide to calculate S</w:t>
      </w:r>
      <w:r w:rsidR="00193756">
        <w:rPr>
          <w:vertAlign w:val="subscript"/>
        </w:rPr>
        <w:t>a</w:t>
      </w:r>
      <w:r w:rsidR="00193756" w:rsidRPr="00193756">
        <w:t>/</w:t>
      </w:r>
      <w:r w:rsidR="00193756">
        <w:t>S</w:t>
      </w:r>
      <w:r w:rsidR="00193756" w:rsidRPr="00193756">
        <w:rPr>
          <w:vertAlign w:val="subscript"/>
        </w:rPr>
        <w:t>b</w:t>
      </w:r>
      <w:r w:rsidR="00193756">
        <w:t xml:space="preserve"> in firmware, the DNN </w:t>
      </w:r>
      <w:r w:rsidR="0043408A">
        <w:t>Compiler</w:t>
      </w:r>
      <w:r w:rsidR="00193756">
        <w:t xml:space="preserve"> will calculate that result here, and store a single </w:t>
      </w:r>
      <w:proofErr w:type="spellStart"/>
      <w:r w:rsidR="00193756">
        <w:t>scale_ratio</w:t>
      </w:r>
      <w:proofErr w:type="spellEnd"/>
      <w:r w:rsidR="00193756">
        <w:t xml:space="preserve"> as a layer parameter.</w:t>
      </w:r>
    </w:p>
    <w:p w14:paraId="5681C3AB" w14:textId="0D038EBE" w:rsidR="002F09EC" w:rsidRDefault="000F0507" w:rsidP="002F09EC">
      <w:pPr>
        <w:pStyle w:val="Heading2"/>
      </w:pPr>
      <w:bookmarkStart w:id="27" w:name="_Toc75440677"/>
      <w:r>
        <w:t>Split Multi-layer Convolutions</w:t>
      </w:r>
      <w:bookmarkEnd w:id="27"/>
    </w:p>
    <w:p w14:paraId="49AB77CC" w14:textId="7EB9510B" w:rsidR="00193756" w:rsidRDefault="00193756" w:rsidP="00193756">
      <w:r>
        <w:t>Whenever a convolution (CONV2D or DEPTHWISE_CONV2D) is performed in the firmware, the following buffers need to be stored in scratch RAM simultaneously:</w:t>
      </w:r>
    </w:p>
    <w:p w14:paraId="6D9AD067" w14:textId="696AFC87" w:rsidR="00193756" w:rsidRDefault="00193756" w:rsidP="008C70CD">
      <w:pPr>
        <w:pStyle w:val="ListParagraph"/>
        <w:numPr>
          <w:ilvl w:val="0"/>
          <w:numId w:val="12"/>
        </w:numPr>
      </w:pPr>
      <w:r>
        <w:t>Input buffer (B x R</w:t>
      </w:r>
      <w:r>
        <w:rPr>
          <w:vertAlign w:val="subscript"/>
        </w:rPr>
        <w:t>i</w:t>
      </w:r>
      <w:r>
        <w:t xml:space="preserve"> x C</w:t>
      </w:r>
      <w:r>
        <w:rPr>
          <w:vertAlign w:val="subscript"/>
        </w:rPr>
        <w:t>i</w:t>
      </w:r>
      <w:r>
        <w:t xml:space="preserve"> x N</w:t>
      </w:r>
      <w:r>
        <w:rPr>
          <w:vertAlign w:val="subscript"/>
        </w:rPr>
        <w:t>i</w:t>
      </w:r>
      <w:r>
        <w:t xml:space="preserve"> bytes)</w:t>
      </w:r>
    </w:p>
    <w:p w14:paraId="5BA1EFAE" w14:textId="75062845" w:rsidR="00193756" w:rsidRDefault="00193756" w:rsidP="008C70CD">
      <w:pPr>
        <w:pStyle w:val="ListParagraph"/>
        <w:numPr>
          <w:ilvl w:val="0"/>
          <w:numId w:val="12"/>
        </w:numPr>
      </w:pPr>
      <w:r>
        <w:t>Output buffer (B x R</w:t>
      </w:r>
      <w:r>
        <w:rPr>
          <w:vertAlign w:val="subscript"/>
        </w:rPr>
        <w:t>o</w:t>
      </w:r>
      <w:r>
        <w:t xml:space="preserve"> x C</w:t>
      </w:r>
      <w:r>
        <w:rPr>
          <w:vertAlign w:val="subscript"/>
        </w:rPr>
        <w:t xml:space="preserve">o </w:t>
      </w:r>
      <w:r>
        <w:t>x N</w:t>
      </w:r>
      <w:r>
        <w:rPr>
          <w:vertAlign w:val="subscript"/>
        </w:rPr>
        <w:t>o</w:t>
      </w:r>
      <w:r>
        <w:t xml:space="preserve"> bytes)</w:t>
      </w:r>
    </w:p>
    <w:p w14:paraId="3D359FB6" w14:textId="4F5A765E" w:rsidR="00193756" w:rsidRDefault="00193756" w:rsidP="008C70CD">
      <w:pPr>
        <w:pStyle w:val="ListParagraph"/>
        <w:numPr>
          <w:ilvl w:val="0"/>
          <w:numId w:val="12"/>
        </w:numPr>
      </w:pPr>
      <w:r>
        <w:t>Temporary result storage for one channel (R</w:t>
      </w:r>
      <w:r>
        <w:rPr>
          <w:vertAlign w:val="subscript"/>
        </w:rPr>
        <w:t>i</w:t>
      </w:r>
      <w:r>
        <w:t xml:space="preserve"> x C</w:t>
      </w:r>
      <w:r>
        <w:rPr>
          <w:vertAlign w:val="subscript"/>
        </w:rPr>
        <w:t>i</w:t>
      </w:r>
      <w:r>
        <w:t xml:space="preserve"> 4-byte words)</w:t>
      </w:r>
    </w:p>
    <w:p w14:paraId="1330E984" w14:textId="1D491BF6" w:rsidR="00193756" w:rsidRDefault="00193756" w:rsidP="00193756">
      <w:r>
        <w:t xml:space="preserve">In the case of some large convolution operations, this can require a very large amount of memory to be </w:t>
      </w:r>
      <w:r w:rsidR="00DC05E1">
        <w:t>used</w:t>
      </w:r>
      <w:r>
        <w:t xml:space="preserve"> at a given time. For example, a convolution with a 1 x 120 x 160 x </w:t>
      </w:r>
      <w:r w:rsidR="00356509">
        <w:t>8</w:t>
      </w:r>
      <w:r>
        <w:t xml:space="preserve"> input and 1 x </w:t>
      </w:r>
      <w:r w:rsidR="00356509">
        <w:t>60</w:t>
      </w:r>
      <w:r>
        <w:t xml:space="preserve"> x </w:t>
      </w:r>
      <w:r w:rsidR="00356509">
        <w:t>8</w:t>
      </w:r>
      <w:r>
        <w:t>0 x 8 output requires the following amount of memory:</w:t>
      </w:r>
    </w:p>
    <w:p w14:paraId="4E7DB7C7" w14:textId="6C6058C6" w:rsidR="00193756" w:rsidRDefault="00193756" w:rsidP="008C70CD">
      <w:pPr>
        <w:pStyle w:val="ListParagraph"/>
        <w:numPr>
          <w:ilvl w:val="0"/>
          <w:numId w:val="13"/>
        </w:numPr>
      </w:pPr>
      <w:r>
        <w:t>Input Buffer: 120*160</w:t>
      </w:r>
      <w:r w:rsidR="00356509">
        <w:t>*8</w:t>
      </w:r>
      <w:r>
        <w:t xml:space="preserve"> =</w:t>
      </w:r>
      <w:r w:rsidR="009A36F3">
        <w:t>1</w:t>
      </w:r>
      <w:r w:rsidR="00356509">
        <w:t>53</w:t>
      </w:r>
      <w:r w:rsidR="009A36F3">
        <w:t>,</w:t>
      </w:r>
      <w:r w:rsidR="00356509">
        <w:t>6</w:t>
      </w:r>
      <w:r w:rsidR="009A36F3">
        <w:t>00 bytes</w:t>
      </w:r>
    </w:p>
    <w:p w14:paraId="32D9B3D4" w14:textId="6400FC96" w:rsidR="009A36F3" w:rsidRDefault="009A36F3" w:rsidP="008C70CD">
      <w:pPr>
        <w:pStyle w:val="ListParagraph"/>
        <w:numPr>
          <w:ilvl w:val="0"/>
          <w:numId w:val="13"/>
        </w:numPr>
      </w:pPr>
      <w:r>
        <w:t xml:space="preserve">Output Buffer: </w:t>
      </w:r>
      <w:r w:rsidR="00356509">
        <w:t>60</w:t>
      </w:r>
      <w:r>
        <w:t>*</w:t>
      </w:r>
      <w:r w:rsidR="00356509">
        <w:t>8</w:t>
      </w:r>
      <w:r>
        <w:t xml:space="preserve">0*8 = </w:t>
      </w:r>
      <w:r w:rsidR="00356509">
        <w:t>38,400</w:t>
      </w:r>
      <w:r>
        <w:t xml:space="preserve"> bytes</w:t>
      </w:r>
    </w:p>
    <w:p w14:paraId="48D20626" w14:textId="2E557413" w:rsidR="009A36F3" w:rsidRDefault="009A36F3" w:rsidP="008C70CD">
      <w:pPr>
        <w:pStyle w:val="ListParagraph"/>
        <w:numPr>
          <w:ilvl w:val="0"/>
          <w:numId w:val="13"/>
        </w:numPr>
      </w:pPr>
      <w:r>
        <w:t>Temporary Results: 120*160*4 = 76,800 bytes</w:t>
      </w:r>
    </w:p>
    <w:p w14:paraId="483CFD48" w14:textId="01982CC9" w:rsidR="009A36F3" w:rsidRPr="009A36F3" w:rsidRDefault="009A36F3" w:rsidP="008C70CD">
      <w:pPr>
        <w:pStyle w:val="ListParagraph"/>
        <w:numPr>
          <w:ilvl w:val="0"/>
          <w:numId w:val="13"/>
        </w:numPr>
      </w:pPr>
      <w:r>
        <w:rPr>
          <w:b/>
          <w:bCs/>
        </w:rPr>
        <w:t xml:space="preserve">Total: </w:t>
      </w:r>
      <w:r w:rsidR="00356509">
        <w:rPr>
          <w:b/>
          <w:bCs/>
        </w:rPr>
        <w:t>268,800</w:t>
      </w:r>
      <w:r w:rsidR="00DC05E1">
        <w:rPr>
          <w:b/>
          <w:bCs/>
        </w:rPr>
        <w:t xml:space="preserve"> bytes</w:t>
      </w:r>
    </w:p>
    <w:p w14:paraId="070D97C2" w14:textId="26EA3E23" w:rsidR="00193756" w:rsidRDefault="009A36F3" w:rsidP="00193756">
      <w:r>
        <w:t xml:space="preserve">This exceeds the total amount of scratch RAM available on IMX681. </w:t>
      </w:r>
      <w:r w:rsidR="00193756">
        <w:t xml:space="preserve">To </w:t>
      </w:r>
      <w:r>
        <w:t>solve this issue</w:t>
      </w:r>
      <w:r w:rsidR="00193756">
        <w:t xml:space="preserve">, the DNN </w:t>
      </w:r>
      <w:r w:rsidR="0043408A">
        <w:t>Compiler</w:t>
      </w:r>
      <w:r w:rsidR="00193756">
        <w:t xml:space="preserve"> looks for convolutions with large output buffers. When it finds them, it tries to split the image up into smaller sections (e.g. quadrants) and </w:t>
      </w:r>
      <w:r w:rsidR="00193756" w:rsidRPr="009A36F3">
        <w:t>operate</w:t>
      </w:r>
      <w:r w:rsidR="00193756">
        <w:t xml:space="preserve"> on each one individually until it reaches an operation with a smaller buffer size. Then, the results are stitched together into a single image.</w:t>
      </w:r>
    </w:p>
    <w:p w14:paraId="2F838F45" w14:textId="77777777" w:rsidR="00193756" w:rsidRDefault="00193756" w:rsidP="00193756">
      <w:r>
        <w:t>As an example, consider the DNN below:</w:t>
      </w:r>
    </w:p>
    <w:p w14:paraId="651C20D5" w14:textId="77777777" w:rsidR="00193756" w:rsidRDefault="00193756" w:rsidP="00193756">
      <w:pPr>
        <w:jc w:val="center"/>
      </w:pPr>
      <w:r>
        <w:rPr>
          <w:noProof/>
        </w:rPr>
        <w:lastRenderedPageBreak/>
        <w:drawing>
          <wp:inline distT="0" distB="0" distL="0" distR="0" wp14:anchorId="5F5533D6" wp14:editId="62B2920D">
            <wp:extent cx="1720078" cy="39147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8838" cy="3934711"/>
                    </a:xfrm>
                    <a:prstGeom prst="rect">
                      <a:avLst/>
                    </a:prstGeom>
                  </pic:spPr>
                </pic:pic>
              </a:graphicData>
            </a:graphic>
          </wp:inline>
        </w:drawing>
      </w:r>
    </w:p>
    <w:p w14:paraId="03247242" w14:textId="5FBEE1B7" w:rsidR="00193756" w:rsidRDefault="009A36F3" w:rsidP="00193756">
      <w:r>
        <w:t xml:space="preserve">The </w:t>
      </w:r>
      <w:r w:rsidR="0043408A">
        <w:t>Compiler</w:t>
      </w:r>
      <w:r>
        <w:t xml:space="preserve"> will convert these 4 layers into a 16 layer</w:t>
      </w:r>
      <w:r w:rsidR="00193756">
        <w:t xml:space="preserve"> convolution</w:t>
      </w:r>
      <w:r>
        <w:t xml:space="preserve"> as follows</w:t>
      </w:r>
      <w:r w:rsidR="00193756">
        <w:t>:</w:t>
      </w:r>
    </w:p>
    <w:p w14:paraId="28401084" w14:textId="77777777" w:rsidR="00193756" w:rsidRDefault="00193756" w:rsidP="00193756">
      <w:pPr>
        <w:jc w:val="center"/>
      </w:pPr>
      <w:r>
        <w:rPr>
          <w:noProof/>
        </w:rPr>
        <w:drawing>
          <wp:inline distT="0" distB="0" distL="0" distR="0" wp14:anchorId="7799D97B" wp14:editId="64393EF0">
            <wp:extent cx="4981575" cy="3787274"/>
            <wp:effectExtent l="0" t="0" r="0" b="3810"/>
            <wp:docPr id="2" name="Picture 2" descr="Graphical user interface,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98177" cy="3799895"/>
                    </a:xfrm>
                    <a:prstGeom prst="rect">
                      <a:avLst/>
                    </a:prstGeom>
                  </pic:spPr>
                </pic:pic>
              </a:graphicData>
            </a:graphic>
          </wp:inline>
        </w:drawing>
      </w:r>
    </w:p>
    <w:p w14:paraId="763856EB" w14:textId="77777777" w:rsidR="00DC05E1" w:rsidRDefault="00193756" w:rsidP="00193756">
      <w:r>
        <w:lastRenderedPageBreak/>
        <w:t xml:space="preserve">In this case, the maximum amount of memory needed at a given time would be during the second convolution on the yellow path. At this time, </w:t>
      </w:r>
      <w:r w:rsidR="00DC05E1">
        <w:t>the following amount of memory would be necessary:</w:t>
      </w:r>
    </w:p>
    <w:p w14:paraId="5CBF2148" w14:textId="29C11E38" w:rsidR="00DC05E1" w:rsidRDefault="00356509" w:rsidP="008C70CD">
      <w:pPr>
        <w:pStyle w:val="ListParagraph"/>
        <w:numPr>
          <w:ilvl w:val="0"/>
          <w:numId w:val="19"/>
        </w:numPr>
      </w:pPr>
      <w:r>
        <w:t>R</w:t>
      </w:r>
      <w:r w:rsidR="00DC05E1">
        <w:t xml:space="preserve">esult of the blue path: 15 * 20 * 8 = </w:t>
      </w:r>
      <w:r>
        <w:t>2,400 bytes</w:t>
      </w:r>
    </w:p>
    <w:p w14:paraId="7853862F" w14:textId="5637C649" w:rsidR="00356509" w:rsidRDefault="00356509" w:rsidP="008C70CD">
      <w:pPr>
        <w:pStyle w:val="ListParagraph"/>
        <w:numPr>
          <w:ilvl w:val="0"/>
          <w:numId w:val="18"/>
        </w:numPr>
      </w:pPr>
      <w:r>
        <w:t>Result of the green path: 15 * 20 * 8 = 2,400 bytes</w:t>
      </w:r>
    </w:p>
    <w:p w14:paraId="7596C35E" w14:textId="5B16AE82" w:rsidR="00356509" w:rsidRDefault="00356509" w:rsidP="008C70CD">
      <w:pPr>
        <w:pStyle w:val="ListParagraph"/>
        <w:numPr>
          <w:ilvl w:val="0"/>
          <w:numId w:val="18"/>
        </w:numPr>
      </w:pPr>
      <w:r>
        <w:t>Result of the orange path: 15 * 20 * 8 = 2,400 bytes</w:t>
      </w:r>
    </w:p>
    <w:p w14:paraId="2AB049EE" w14:textId="65608AAF" w:rsidR="00356509" w:rsidRDefault="00356509" w:rsidP="008C70CD">
      <w:pPr>
        <w:pStyle w:val="ListParagraph"/>
        <w:numPr>
          <w:ilvl w:val="0"/>
          <w:numId w:val="18"/>
        </w:numPr>
      </w:pPr>
      <w:r>
        <w:t>Input buffer: 60 * 80 * 8 = 38,400 bytes</w:t>
      </w:r>
    </w:p>
    <w:p w14:paraId="43B5478C" w14:textId="24728F80" w:rsidR="00356509" w:rsidRDefault="00356509" w:rsidP="008C70CD">
      <w:pPr>
        <w:pStyle w:val="ListParagraph"/>
        <w:numPr>
          <w:ilvl w:val="0"/>
          <w:numId w:val="18"/>
        </w:numPr>
      </w:pPr>
      <w:r>
        <w:t>Output buffer: 30 * 40 * 8 = 9,600 bytes</w:t>
      </w:r>
    </w:p>
    <w:p w14:paraId="6D3A154A" w14:textId="68981ED1" w:rsidR="00356509" w:rsidRDefault="00356509" w:rsidP="008C70CD">
      <w:pPr>
        <w:pStyle w:val="ListParagraph"/>
        <w:numPr>
          <w:ilvl w:val="0"/>
          <w:numId w:val="18"/>
        </w:numPr>
      </w:pPr>
      <w:r>
        <w:t>Temporary Results: 60 * 80 * 4 = 19,200 bytes</w:t>
      </w:r>
    </w:p>
    <w:p w14:paraId="2EE33728" w14:textId="26CD65D3" w:rsidR="00356509" w:rsidRDefault="00356509" w:rsidP="008C70CD">
      <w:pPr>
        <w:pStyle w:val="ListParagraph"/>
        <w:numPr>
          <w:ilvl w:val="0"/>
          <w:numId w:val="18"/>
        </w:numPr>
      </w:pPr>
      <w:r>
        <w:rPr>
          <w:b/>
          <w:bCs/>
        </w:rPr>
        <w:t>Total: 74,400 bytes</w:t>
      </w:r>
    </w:p>
    <w:p w14:paraId="74C2FF52" w14:textId="59BB268E" w:rsidR="00356509" w:rsidRDefault="00356509" w:rsidP="00193756">
      <w:r>
        <w:t>This memory requirement of 74,400 bytes is almost ¼ as large as the original requirement of 268,800 bytes.</w:t>
      </w:r>
    </w:p>
    <w:p w14:paraId="5D8953EB" w14:textId="4E8B5963" w:rsidR="00193756" w:rsidRDefault="00356509" w:rsidP="00193756">
      <w:r>
        <w:t xml:space="preserve">When a </w:t>
      </w:r>
      <w:r w:rsidR="00193756">
        <w:t>buffer is partitioned, a new “buffer” is stored for each individual piece of the image. The new buffer’s “dimensions” field will reflect the total size of the large buffer (e.g. 120x160 in the example above), but the “</w:t>
      </w:r>
      <w:proofErr w:type="spellStart"/>
      <w:r w:rsidR="00193756">
        <w:t>data_start_col</w:t>
      </w:r>
      <w:proofErr w:type="spellEnd"/>
      <w:r w:rsidR="00193756">
        <w:t>”, “</w:t>
      </w:r>
      <w:proofErr w:type="spellStart"/>
      <w:r w:rsidR="00193756">
        <w:t>data_start_row</w:t>
      </w:r>
      <w:proofErr w:type="spellEnd"/>
      <w:r w:rsidR="00193756">
        <w:t>”, “</w:t>
      </w:r>
      <w:proofErr w:type="spellStart"/>
      <w:r w:rsidR="00193756">
        <w:t>data_num_cols</w:t>
      </w:r>
      <w:proofErr w:type="spellEnd"/>
      <w:r w:rsidR="00193756">
        <w:t>”, and “</w:t>
      </w:r>
      <w:proofErr w:type="spellStart"/>
      <w:r w:rsidR="00193756">
        <w:t>data_num_rows</w:t>
      </w:r>
      <w:proofErr w:type="spellEnd"/>
      <w:r w:rsidR="00193756">
        <w:t>” fields will be updated to point to the section that this buffer represents.</w:t>
      </w:r>
      <w:r>
        <w:t xml:space="preserve"> As an example, the bottom-left quadrant’s input buffer would have the following settings:</w:t>
      </w:r>
    </w:p>
    <w:p w14:paraId="0857FDC2" w14:textId="2921CEAD" w:rsidR="00356509" w:rsidRDefault="00356509" w:rsidP="008C70CD">
      <w:pPr>
        <w:pStyle w:val="ListParagraph"/>
        <w:numPr>
          <w:ilvl w:val="0"/>
          <w:numId w:val="20"/>
        </w:numPr>
      </w:pPr>
      <w:r>
        <w:t>dimensions = [1 160 120 1]</w:t>
      </w:r>
    </w:p>
    <w:p w14:paraId="11028C48" w14:textId="6E1CBFFC" w:rsidR="00356509" w:rsidRDefault="00356509" w:rsidP="008C70CD">
      <w:pPr>
        <w:pStyle w:val="ListParagraph"/>
        <w:numPr>
          <w:ilvl w:val="0"/>
          <w:numId w:val="20"/>
        </w:numPr>
      </w:pPr>
      <w:proofErr w:type="spellStart"/>
      <w:r>
        <w:t>data_start_row</w:t>
      </w:r>
      <w:proofErr w:type="spellEnd"/>
      <w:r>
        <w:t xml:space="preserve"> = 80</w:t>
      </w:r>
    </w:p>
    <w:p w14:paraId="5FFE2613" w14:textId="362B4ED7" w:rsidR="00356509" w:rsidRDefault="00356509" w:rsidP="008C70CD">
      <w:pPr>
        <w:pStyle w:val="ListParagraph"/>
        <w:numPr>
          <w:ilvl w:val="0"/>
          <w:numId w:val="20"/>
        </w:numPr>
      </w:pPr>
      <w:proofErr w:type="spellStart"/>
      <w:r>
        <w:t>data_start_col</w:t>
      </w:r>
      <w:proofErr w:type="spellEnd"/>
      <w:r>
        <w:t xml:space="preserve"> = 0</w:t>
      </w:r>
    </w:p>
    <w:p w14:paraId="7C545A8A" w14:textId="53667A90" w:rsidR="00356509" w:rsidRDefault="00356509" w:rsidP="008C70CD">
      <w:pPr>
        <w:pStyle w:val="ListParagraph"/>
        <w:numPr>
          <w:ilvl w:val="0"/>
          <w:numId w:val="20"/>
        </w:numPr>
      </w:pPr>
      <w:proofErr w:type="spellStart"/>
      <w:r>
        <w:t>data_num_rows</w:t>
      </w:r>
      <w:proofErr w:type="spellEnd"/>
      <w:r>
        <w:t xml:space="preserve"> = 80</w:t>
      </w:r>
    </w:p>
    <w:p w14:paraId="1D78B849" w14:textId="5B6D9A73" w:rsidR="00356509" w:rsidRDefault="00356509" w:rsidP="008C70CD">
      <w:pPr>
        <w:pStyle w:val="ListParagraph"/>
        <w:numPr>
          <w:ilvl w:val="0"/>
          <w:numId w:val="20"/>
        </w:numPr>
      </w:pPr>
      <w:proofErr w:type="spellStart"/>
      <w:r>
        <w:t>data_num_cols</w:t>
      </w:r>
      <w:proofErr w:type="spellEnd"/>
      <w:r>
        <w:t xml:space="preserve"> = 60</w:t>
      </w:r>
    </w:p>
    <w:p w14:paraId="3C06AF27" w14:textId="22EB981F" w:rsidR="00C154DC" w:rsidRDefault="00C154DC" w:rsidP="00193756">
      <w:r>
        <w:t xml:space="preserve">In addition to this, the “parent” field will be populated with the </w:t>
      </w:r>
      <w:proofErr w:type="spellStart"/>
      <w:r>
        <w:t>buffer_idx</w:t>
      </w:r>
      <w:proofErr w:type="spellEnd"/>
      <w:r>
        <w:t xml:space="preserve"> of the full large buffer, indicating that this buffer is a portion of a larger buffer.</w:t>
      </w:r>
    </w:p>
    <w:p w14:paraId="78654000" w14:textId="315243FB" w:rsidR="00193756" w:rsidRDefault="00193756" w:rsidP="00193756">
      <w:r>
        <w:t xml:space="preserve">In order to ensure that the output image produced by a multilayer convolution is identical to that produced by the original DNN, some amount of overlap between partitions may be needed. The DNN </w:t>
      </w:r>
      <w:r w:rsidR="009A36F3">
        <w:t>processor</w:t>
      </w:r>
      <w:r>
        <w:t xml:space="preserve"> will determine how much overlap is needed and increase the dimensions of each buffer accordingly.</w:t>
      </w:r>
      <w:r w:rsidR="00356509">
        <w:t xml:space="preserve"> </w:t>
      </w:r>
    </w:p>
    <w:p w14:paraId="00735A3D" w14:textId="6B455085" w:rsidR="00193756" w:rsidRDefault="009A36F3" w:rsidP="00193756">
      <w:r>
        <w:t xml:space="preserve">The configuration file contains two parameters that tell the DNN </w:t>
      </w:r>
      <w:r w:rsidR="0043408A">
        <w:t>Compiler</w:t>
      </w:r>
      <w:r>
        <w:t xml:space="preserve"> when and how to use multi-layer convolutions:</w:t>
      </w:r>
    </w:p>
    <w:p w14:paraId="6FA11139" w14:textId="77777777" w:rsidR="009A36F3" w:rsidRPr="00C154DC" w:rsidRDefault="009A36F3" w:rsidP="00C154DC">
      <w:pPr>
        <w:pStyle w:val="ListParagraph"/>
        <w:numPr>
          <w:ilvl w:val="0"/>
          <w:numId w:val="21"/>
        </w:numPr>
        <w:rPr>
          <w:rFonts w:ascii="Consolas" w:hAnsi="Consolas"/>
          <w:sz w:val="18"/>
          <w:szCs w:val="18"/>
        </w:rPr>
      </w:pPr>
      <w:r w:rsidRPr="00C154DC">
        <w:rPr>
          <w:rFonts w:ascii="Consolas" w:hAnsi="Consolas"/>
          <w:sz w:val="18"/>
          <w:szCs w:val="18"/>
        </w:rPr>
        <w:t>ML_CONV_MAX_OUT_SIZE 4096</w:t>
      </w:r>
    </w:p>
    <w:p w14:paraId="03A23A23" w14:textId="1EBD032E" w:rsidR="009A36F3" w:rsidRPr="00C154DC" w:rsidRDefault="009A36F3" w:rsidP="00C154DC">
      <w:pPr>
        <w:pStyle w:val="ListParagraph"/>
        <w:numPr>
          <w:ilvl w:val="0"/>
          <w:numId w:val="21"/>
        </w:numPr>
        <w:rPr>
          <w:rFonts w:ascii="Consolas" w:hAnsi="Consolas"/>
          <w:sz w:val="18"/>
          <w:szCs w:val="18"/>
        </w:rPr>
      </w:pPr>
      <w:r w:rsidRPr="00C154DC">
        <w:rPr>
          <w:rFonts w:ascii="Consolas" w:hAnsi="Consolas"/>
          <w:sz w:val="18"/>
          <w:szCs w:val="18"/>
        </w:rPr>
        <w:t>ML_CONV_NUM_PARTITIONS 4</w:t>
      </w:r>
    </w:p>
    <w:p w14:paraId="542FBDCC" w14:textId="6B520F3E" w:rsidR="009A36F3" w:rsidRPr="009A36F3" w:rsidRDefault="009A36F3" w:rsidP="00356509">
      <w:r>
        <w:t>With these example settings, any time a convolution layer’s output buffer is larger than 4</w:t>
      </w:r>
      <w:r w:rsidR="00356509">
        <w:t>,</w:t>
      </w:r>
      <w:r>
        <w:t xml:space="preserve">096 bytes, the </w:t>
      </w:r>
      <w:r w:rsidR="0043408A">
        <w:t>Compiler</w:t>
      </w:r>
      <w:r>
        <w:t xml:space="preserve"> will try to break it up into 4 quadrants of processing. </w:t>
      </w:r>
      <w:r w:rsidR="00C154DC">
        <w:t xml:space="preserve">However, there may be other restrictions that prevent a larger convolution from being broken up. For example, </w:t>
      </w:r>
      <w:r w:rsidR="00C61C27">
        <w:t>there must be a chain of consecutive convolutions that can be processed in parallel in order to be able to do a multi-layer convolution.</w:t>
      </w:r>
    </w:p>
    <w:p w14:paraId="25447C97" w14:textId="3593A0A3" w:rsidR="009A36F3" w:rsidRDefault="00AB23C8" w:rsidP="009A36F3">
      <w:pPr>
        <w:pStyle w:val="Heading2"/>
      </w:pPr>
      <w:bookmarkStart w:id="28" w:name="_Toc75440678"/>
      <w:r>
        <w:t>Allocate Scratch Buffers</w:t>
      </w:r>
      <w:bookmarkEnd w:id="28"/>
    </w:p>
    <w:p w14:paraId="7B864A6E" w14:textId="5354EF1E" w:rsidR="00397411" w:rsidRDefault="00397411" w:rsidP="00397411">
      <w:r>
        <w:t>As described in the previous section, when each layer is executed in the firmware, the following buffers must be available in scratch RAM:</w:t>
      </w:r>
    </w:p>
    <w:p w14:paraId="736E30CA" w14:textId="58CCA99B" w:rsidR="00397411" w:rsidRDefault="00397411" w:rsidP="008C70CD">
      <w:pPr>
        <w:pStyle w:val="ListParagraph"/>
        <w:numPr>
          <w:ilvl w:val="0"/>
          <w:numId w:val="14"/>
        </w:numPr>
      </w:pPr>
      <w:r>
        <w:t>Input buffer(s)</w:t>
      </w:r>
    </w:p>
    <w:p w14:paraId="3E937819" w14:textId="50654087" w:rsidR="00397411" w:rsidRDefault="00397411" w:rsidP="008C70CD">
      <w:pPr>
        <w:pStyle w:val="ListParagraph"/>
        <w:numPr>
          <w:ilvl w:val="0"/>
          <w:numId w:val="14"/>
        </w:numPr>
      </w:pPr>
      <w:r>
        <w:t>Output buffer</w:t>
      </w:r>
    </w:p>
    <w:p w14:paraId="57694AD7" w14:textId="536E56C6" w:rsidR="00397411" w:rsidRDefault="00397411" w:rsidP="008C70CD">
      <w:pPr>
        <w:pStyle w:val="ListParagraph"/>
        <w:numPr>
          <w:ilvl w:val="0"/>
          <w:numId w:val="14"/>
        </w:numPr>
      </w:pPr>
      <w:r>
        <w:lastRenderedPageBreak/>
        <w:t>Temporary working memory</w:t>
      </w:r>
    </w:p>
    <w:p w14:paraId="4B03CC76" w14:textId="0D4CB6C4" w:rsidR="00397411" w:rsidRDefault="00397411" w:rsidP="00397411">
      <w:r>
        <w:t xml:space="preserve">At this </w:t>
      </w:r>
      <w:r w:rsidR="00C61C27">
        <w:t>step</w:t>
      </w:r>
      <w:r>
        <w:t xml:space="preserve"> in the DNN </w:t>
      </w:r>
      <w:r w:rsidR="0043408A">
        <w:t>Compiler</w:t>
      </w:r>
      <w:r>
        <w:t>, we know the sizes of each input and output buffer, the number of layers each is used by (the “</w:t>
      </w:r>
      <w:proofErr w:type="spellStart"/>
      <w:r>
        <w:t>num_connections</w:t>
      </w:r>
      <w:proofErr w:type="spellEnd"/>
      <w:r>
        <w:t xml:space="preserve">” field), and the total amount of temporary working memory needed by each layer. Using this information, the DNN </w:t>
      </w:r>
      <w:r w:rsidR="0043408A">
        <w:t>Compiler</w:t>
      </w:r>
      <w:r>
        <w:t xml:space="preserve"> can:</w:t>
      </w:r>
    </w:p>
    <w:p w14:paraId="3F5537A3" w14:textId="63E22F73" w:rsidR="00397411" w:rsidRDefault="00397411" w:rsidP="008C70CD">
      <w:pPr>
        <w:pStyle w:val="ListParagraph"/>
        <w:numPr>
          <w:ilvl w:val="0"/>
          <w:numId w:val="15"/>
        </w:numPr>
      </w:pPr>
      <w:r>
        <w:t>Allocate memory for each buffer, allowing locations of memory to be reused after a buffer is no longer needed</w:t>
      </w:r>
    </w:p>
    <w:p w14:paraId="77434DB4" w14:textId="5A12DD25" w:rsidR="00397411" w:rsidRDefault="00397411" w:rsidP="008C70CD">
      <w:pPr>
        <w:pStyle w:val="ListParagraph"/>
        <w:numPr>
          <w:ilvl w:val="0"/>
          <w:numId w:val="15"/>
        </w:numPr>
      </w:pPr>
      <w:r>
        <w:t>Store the start address of a buffer’s reserved memory in the buffer</w:t>
      </w:r>
      <w:r w:rsidR="00356509">
        <w:t xml:space="preserve">’s </w:t>
      </w:r>
      <w:r>
        <w:t>“</w:t>
      </w:r>
      <w:proofErr w:type="spellStart"/>
      <w:r>
        <w:t>start_idx</w:t>
      </w:r>
      <w:proofErr w:type="spellEnd"/>
      <w:r>
        <w:t>” field</w:t>
      </w:r>
    </w:p>
    <w:p w14:paraId="6EC67B89" w14:textId="37760646" w:rsidR="00397411" w:rsidRDefault="00397411" w:rsidP="008C70CD">
      <w:pPr>
        <w:pStyle w:val="ListParagraph"/>
        <w:numPr>
          <w:ilvl w:val="0"/>
          <w:numId w:val="15"/>
        </w:numPr>
      </w:pPr>
      <w:r>
        <w:t>Check that enough scratch RAM is available, and print an error if it is not</w:t>
      </w:r>
    </w:p>
    <w:p w14:paraId="45DB86C4" w14:textId="7AA6E0D3" w:rsidR="00397411" w:rsidRDefault="00397411" w:rsidP="00397411">
      <w:r>
        <w:t>The size of scratch RAM is stored in the configuration file</w:t>
      </w:r>
      <w:r w:rsidR="00356509">
        <w:t xml:space="preserve"> (e.g. base/sensor/imx681.inc)</w:t>
      </w:r>
      <w:r>
        <w:t>:</w:t>
      </w:r>
    </w:p>
    <w:p w14:paraId="68E8BBE1" w14:textId="3EB7BF10" w:rsidR="00397411" w:rsidRPr="00AB4EF2" w:rsidRDefault="00397411" w:rsidP="008C70CD">
      <w:pPr>
        <w:pStyle w:val="ListParagraph"/>
        <w:numPr>
          <w:ilvl w:val="0"/>
          <w:numId w:val="16"/>
        </w:numPr>
        <w:rPr>
          <w:rFonts w:ascii="Consolas" w:hAnsi="Consolas"/>
          <w:sz w:val="18"/>
          <w:szCs w:val="18"/>
        </w:rPr>
      </w:pPr>
      <w:r w:rsidRPr="00AB4EF2">
        <w:rPr>
          <w:rFonts w:ascii="Consolas" w:hAnsi="Consolas"/>
          <w:sz w:val="18"/>
          <w:szCs w:val="18"/>
        </w:rPr>
        <w:t>MAX_SCRATCH_MEMORY_SIZE</w:t>
      </w:r>
    </w:p>
    <w:p w14:paraId="5FCBE987" w14:textId="7A96DB97" w:rsidR="00397411" w:rsidRDefault="00AB4EF2" w:rsidP="00397411">
      <w:r>
        <w:t>In addition to this, the following parameter is available to configure how memory is allocated:</w:t>
      </w:r>
    </w:p>
    <w:p w14:paraId="08732473" w14:textId="2A299624" w:rsidR="00AB4EF2" w:rsidRDefault="00AB4EF2" w:rsidP="008C70CD">
      <w:pPr>
        <w:pStyle w:val="ListParagraph"/>
        <w:numPr>
          <w:ilvl w:val="0"/>
          <w:numId w:val="16"/>
        </w:numPr>
        <w:rPr>
          <w:sz w:val="18"/>
          <w:szCs w:val="18"/>
        </w:rPr>
      </w:pPr>
      <w:r w:rsidRPr="00AB4EF2">
        <w:rPr>
          <w:rFonts w:ascii="Consolas" w:hAnsi="Consolas"/>
          <w:sz w:val="18"/>
          <w:szCs w:val="18"/>
        </w:rPr>
        <w:t>SCRATCH</w:t>
      </w:r>
      <w:r w:rsidRPr="00AB4EF2">
        <w:rPr>
          <w:sz w:val="18"/>
          <w:szCs w:val="18"/>
        </w:rPr>
        <w:t>_MEMORY_REVERSE_ALLOC</w:t>
      </w:r>
    </w:p>
    <w:p w14:paraId="20852A10" w14:textId="77777777" w:rsidR="00C61C27" w:rsidRDefault="00AB4EF2" w:rsidP="00AB4EF2">
      <w:r>
        <w:t xml:space="preserve">This parameter </w:t>
      </w:r>
      <w:r w:rsidR="00C61C27">
        <w:t>selects</w:t>
      </w:r>
      <w:r>
        <w:t xml:space="preserve"> whether memory is allocated starting with lower addresses (e.g. first buffer is at address 0) or if memory is allocated backwards, starting with higher addresses (e.g. first buffer is at address &lt;</w:t>
      </w:r>
      <w:proofErr w:type="spellStart"/>
      <w:r>
        <w:t>memory_size</w:t>
      </w:r>
      <w:proofErr w:type="spellEnd"/>
      <w:r>
        <w:t>&gt;-&lt;</w:t>
      </w:r>
      <w:proofErr w:type="spellStart"/>
      <w:r>
        <w:t>buffer_size</w:t>
      </w:r>
      <w:proofErr w:type="spellEnd"/>
      <w:r>
        <w:t xml:space="preserve">&gt;). </w:t>
      </w:r>
    </w:p>
    <w:p w14:paraId="06B16377" w14:textId="574F83EE" w:rsidR="00356509" w:rsidRDefault="00AB4EF2" w:rsidP="00AB4EF2">
      <w:r>
        <w:t xml:space="preserve">When </w:t>
      </w:r>
      <w:r w:rsidRPr="00AB4EF2">
        <w:rPr>
          <w:rFonts w:ascii="Consolas" w:hAnsi="Consolas"/>
          <w:sz w:val="18"/>
          <w:szCs w:val="18"/>
        </w:rPr>
        <w:t>VPU_SCRATCH_MEMORY_REVERSE_ALLOC</w:t>
      </w:r>
      <w:r w:rsidRPr="00AB4EF2">
        <w:rPr>
          <w:sz w:val="18"/>
          <w:szCs w:val="18"/>
        </w:rPr>
        <w:t xml:space="preserve"> </w:t>
      </w:r>
      <w:r>
        <w:t>is 0, lower addresses get used far more often than higher addresses. This is because the scratch memory only stretches into higher addresses when it is at its peak usage, but all smaller layers that use less memory end up</w:t>
      </w:r>
      <w:r w:rsidR="00356509">
        <w:t xml:space="preserve"> only</w:t>
      </w:r>
      <w:r>
        <w:t xml:space="preserve"> using lower addresses.</w:t>
      </w:r>
    </w:p>
    <w:p w14:paraId="48D1E955" w14:textId="138F4D96" w:rsidR="00AB4EF2" w:rsidRDefault="00356509" w:rsidP="00AB4EF2">
      <w:r>
        <w:t>O</w:t>
      </w:r>
      <w:r w:rsidR="00AB4EF2">
        <w:t>n IMX681, accessing higher memory addresses uses less power, because the Banked Memory Controller (BMC)’s 2</w:t>
      </w:r>
      <w:r w:rsidR="00AB4EF2" w:rsidRPr="00AB4EF2">
        <w:rPr>
          <w:vertAlign w:val="superscript"/>
        </w:rPr>
        <w:t>nd</w:t>
      </w:r>
      <w:r w:rsidR="00AB4EF2">
        <w:t xml:space="preserve"> and 3</w:t>
      </w:r>
      <w:r w:rsidR="00AB4EF2" w:rsidRPr="00AB4EF2">
        <w:rPr>
          <w:vertAlign w:val="superscript"/>
        </w:rPr>
        <w:t>rd</w:t>
      </w:r>
      <w:r w:rsidR="00AB4EF2">
        <w:t xml:space="preserve"> memory channel are smaller than its 1</w:t>
      </w:r>
      <w:r w:rsidR="00AB4EF2" w:rsidRPr="00AB4EF2">
        <w:rPr>
          <w:vertAlign w:val="superscript"/>
        </w:rPr>
        <w:t>st</w:t>
      </w:r>
      <w:r w:rsidR="00AB4EF2">
        <w:t xml:space="preserve"> memory channel. Setting </w:t>
      </w:r>
      <w:r w:rsidR="00AB4EF2" w:rsidRPr="00AB4EF2">
        <w:rPr>
          <w:rFonts w:ascii="Consolas" w:hAnsi="Consolas"/>
          <w:sz w:val="18"/>
          <w:szCs w:val="18"/>
        </w:rPr>
        <w:t>VPU_SCRATCH_MEMORY_REVERSE_ALLOC</w:t>
      </w:r>
      <w:r w:rsidR="00AB4EF2" w:rsidRPr="00AB4EF2">
        <w:rPr>
          <w:sz w:val="18"/>
          <w:szCs w:val="18"/>
        </w:rPr>
        <w:t xml:space="preserve"> </w:t>
      </w:r>
      <w:r w:rsidR="00AB4EF2">
        <w:t xml:space="preserve">to 1 allows the DNN </w:t>
      </w:r>
      <w:r w:rsidR="0043408A">
        <w:t>Compiler</w:t>
      </w:r>
      <w:r w:rsidR="00AB4EF2">
        <w:t xml:space="preserve"> to prefer higher addresses that are lower power and use lower addresses as little as possible.</w:t>
      </w:r>
    </w:p>
    <w:p w14:paraId="5D6BCF1F" w14:textId="408A5C31" w:rsidR="000F0507" w:rsidRDefault="000F0507" w:rsidP="000F0507">
      <w:pPr>
        <w:pStyle w:val="Heading2"/>
      </w:pPr>
      <w:bookmarkStart w:id="29" w:name="_Toc75440679"/>
      <w:r>
        <w:t>Create Memory Structures</w:t>
      </w:r>
      <w:bookmarkEnd w:id="29"/>
    </w:p>
    <w:p w14:paraId="096DED04" w14:textId="1BB8BE8F" w:rsidR="00F01238" w:rsidRDefault="00F01238" w:rsidP="000F0507">
      <w:r>
        <w:t>In the IMX681 firmware, a DNN is represented by 5 memory structures:</w:t>
      </w:r>
    </w:p>
    <w:p w14:paraId="19734254" w14:textId="1EAC65BA" w:rsidR="00F01238" w:rsidRDefault="00F01238" w:rsidP="00F01238">
      <w:pPr>
        <w:pStyle w:val="ListParagraph"/>
        <w:numPr>
          <w:ilvl w:val="0"/>
          <w:numId w:val="30"/>
        </w:numPr>
      </w:pPr>
      <w:proofErr w:type="spellStart"/>
      <w:r>
        <w:t>Optable</w:t>
      </w:r>
      <w:proofErr w:type="spellEnd"/>
      <w:r>
        <w:t xml:space="preserve"> – the operation table containing information about all buffers and operations in the DNN</w:t>
      </w:r>
    </w:p>
    <w:p w14:paraId="1CAAB421" w14:textId="55757A45" w:rsidR="00F01238" w:rsidRDefault="00F01238" w:rsidP="00F01238">
      <w:pPr>
        <w:pStyle w:val="ListParagraph"/>
        <w:numPr>
          <w:ilvl w:val="0"/>
          <w:numId w:val="30"/>
        </w:numPr>
      </w:pPr>
      <w:r>
        <w:t xml:space="preserve">Quant Params – the quantization scale and </w:t>
      </w:r>
      <w:proofErr w:type="spellStart"/>
      <w:r>
        <w:t>zeropoint</w:t>
      </w:r>
      <w:proofErr w:type="spellEnd"/>
      <w:r>
        <w:t xml:space="preserve"> for all buffers</w:t>
      </w:r>
    </w:p>
    <w:p w14:paraId="39FC9ED2" w14:textId="5D2E8B7C" w:rsidR="00F01238" w:rsidRDefault="00F01238" w:rsidP="00F01238">
      <w:pPr>
        <w:pStyle w:val="ListParagraph"/>
        <w:numPr>
          <w:ilvl w:val="0"/>
          <w:numId w:val="30"/>
        </w:numPr>
      </w:pPr>
      <w:proofErr w:type="spellStart"/>
      <w:r>
        <w:t>Misc</w:t>
      </w:r>
      <w:proofErr w:type="spellEnd"/>
      <w:r>
        <w:t xml:space="preserve"> Data – additional parameters for various operations</w:t>
      </w:r>
    </w:p>
    <w:p w14:paraId="5DAA057D" w14:textId="6C205FD0" w:rsidR="00F01238" w:rsidRDefault="00F01238" w:rsidP="00F01238">
      <w:pPr>
        <w:pStyle w:val="ListParagraph"/>
        <w:numPr>
          <w:ilvl w:val="0"/>
          <w:numId w:val="30"/>
        </w:numPr>
      </w:pPr>
      <w:r>
        <w:t>Static Data – constant weight and bias buffers</w:t>
      </w:r>
    </w:p>
    <w:p w14:paraId="31089EBB" w14:textId="73E3899C" w:rsidR="00F01238" w:rsidRDefault="00F01238" w:rsidP="00F01238">
      <w:pPr>
        <w:pStyle w:val="ListParagraph"/>
        <w:numPr>
          <w:ilvl w:val="0"/>
          <w:numId w:val="30"/>
        </w:numPr>
      </w:pPr>
      <w:r>
        <w:t>Scratch RAM – space reserved for temporary results during DNN processing</w:t>
      </w:r>
    </w:p>
    <w:p w14:paraId="4D91CABB" w14:textId="32B5F51E" w:rsidR="00F01238" w:rsidRDefault="00F01238" w:rsidP="000F0507">
      <w:r>
        <w:t>These structures can be stored in one of four regions of memory based on the different output modes:</w:t>
      </w:r>
    </w:p>
    <w:tbl>
      <w:tblPr>
        <w:tblStyle w:val="ListTable3-Accent1"/>
        <w:tblW w:w="0" w:type="auto"/>
        <w:tblLook w:val="04A0" w:firstRow="1" w:lastRow="0" w:firstColumn="1" w:lastColumn="0" w:noHBand="0" w:noVBand="1"/>
      </w:tblPr>
      <w:tblGrid>
        <w:gridCol w:w="3116"/>
        <w:gridCol w:w="3117"/>
        <w:gridCol w:w="3117"/>
      </w:tblGrid>
      <w:tr w:rsidR="000F0507" w14:paraId="0F404B91" w14:textId="77777777" w:rsidTr="000F05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76D26D8E" w14:textId="607ECC0F" w:rsidR="000F0507" w:rsidRDefault="00F01238" w:rsidP="000F0507">
            <w:r>
              <w:t xml:space="preserve">Memory </w:t>
            </w:r>
            <w:r w:rsidR="000F0507">
              <w:t>Region</w:t>
            </w:r>
          </w:p>
        </w:tc>
        <w:tc>
          <w:tcPr>
            <w:tcW w:w="3117" w:type="dxa"/>
          </w:tcPr>
          <w:p w14:paraId="01C1C525" w14:textId="77175BA3" w:rsidR="000F0507" w:rsidRDefault="000F0507" w:rsidP="000F0507">
            <w:pPr>
              <w:cnfStyle w:val="100000000000" w:firstRow="1" w:lastRow="0" w:firstColumn="0" w:lastColumn="0" w:oddVBand="0" w:evenVBand="0" w:oddHBand="0" w:evenHBand="0" w:firstRowFirstColumn="0" w:firstRowLastColumn="0" w:lastRowFirstColumn="0" w:lastRowLastColumn="0"/>
            </w:pPr>
            <w:r>
              <w:t>Use in ROM output mode</w:t>
            </w:r>
          </w:p>
        </w:tc>
        <w:tc>
          <w:tcPr>
            <w:tcW w:w="3117" w:type="dxa"/>
          </w:tcPr>
          <w:p w14:paraId="01B4C6EE" w14:textId="69E60BD7" w:rsidR="000F0507" w:rsidRDefault="000F0507" w:rsidP="000F0507">
            <w:pPr>
              <w:cnfStyle w:val="100000000000" w:firstRow="1" w:lastRow="0" w:firstColumn="0" w:lastColumn="0" w:oddVBand="0" w:evenVBand="0" w:oddHBand="0" w:evenHBand="0" w:firstRowFirstColumn="0" w:firstRowLastColumn="0" w:lastRowFirstColumn="0" w:lastRowLastColumn="0"/>
            </w:pPr>
            <w:r>
              <w:t>Use in other output modes</w:t>
            </w:r>
          </w:p>
        </w:tc>
      </w:tr>
      <w:tr w:rsidR="000F0507" w14:paraId="5A6EC0C0" w14:textId="77777777" w:rsidTr="000F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9FBF81" w14:textId="6F9094E4" w:rsidR="000F0507" w:rsidRDefault="000F0507" w:rsidP="000F0507">
            <w:r>
              <w:t>System RAM</w:t>
            </w:r>
          </w:p>
        </w:tc>
        <w:tc>
          <w:tcPr>
            <w:tcW w:w="3117" w:type="dxa"/>
          </w:tcPr>
          <w:p w14:paraId="7B82952A" w14:textId="04ED6AEC" w:rsidR="000F0507" w:rsidRDefault="000F0507" w:rsidP="000F0507">
            <w:pPr>
              <w:cnfStyle w:val="000000100000" w:firstRow="0" w:lastRow="0" w:firstColumn="0" w:lastColumn="0" w:oddVBand="0" w:evenVBand="0" w:oddHBand="1" w:evenHBand="0" w:firstRowFirstColumn="0" w:firstRowLastColumn="0" w:lastRowFirstColumn="0" w:lastRowLastColumn="0"/>
            </w:pPr>
            <w:r>
              <w:t>-</w:t>
            </w:r>
          </w:p>
        </w:tc>
        <w:tc>
          <w:tcPr>
            <w:tcW w:w="3117" w:type="dxa"/>
          </w:tcPr>
          <w:p w14:paraId="5BA16A10" w14:textId="58462691" w:rsidR="000F0507" w:rsidRDefault="000F0507" w:rsidP="000F0507">
            <w:pPr>
              <w:cnfStyle w:val="000000100000" w:firstRow="0" w:lastRow="0" w:firstColumn="0" w:lastColumn="0" w:oddVBand="0" w:evenVBand="0" w:oddHBand="1" w:evenHBand="0" w:firstRowFirstColumn="0" w:firstRowLastColumn="0" w:lastRowFirstColumn="0" w:lastRowLastColumn="0"/>
            </w:pPr>
            <w:proofErr w:type="spellStart"/>
            <w:r>
              <w:t>Optable</w:t>
            </w:r>
            <w:proofErr w:type="spellEnd"/>
            <w:r>
              <w:t xml:space="preserve">, Quant Params, </w:t>
            </w:r>
            <w:proofErr w:type="spellStart"/>
            <w:r>
              <w:t>Misc</w:t>
            </w:r>
            <w:proofErr w:type="spellEnd"/>
            <w:r>
              <w:t xml:space="preserve"> Data</w:t>
            </w:r>
          </w:p>
        </w:tc>
      </w:tr>
      <w:tr w:rsidR="000F0507" w14:paraId="6580809C" w14:textId="77777777" w:rsidTr="000F0507">
        <w:tc>
          <w:tcPr>
            <w:cnfStyle w:val="001000000000" w:firstRow="0" w:lastRow="0" w:firstColumn="1" w:lastColumn="0" w:oddVBand="0" w:evenVBand="0" w:oddHBand="0" w:evenHBand="0" w:firstRowFirstColumn="0" w:firstRowLastColumn="0" w:lastRowFirstColumn="0" w:lastRowLastColumn="0"/>
            <w:tcW w:w="3116" w:type="dxa"/>
          </w:tcPr>
          <w:p w14:paraId="65E576E4" w14:textId="126F3B2F" w:rsidR="000F0507" w:rsidRDefault="000F0507" w:rsidP="000F0507">
            <w:r>
              <w:t>System ROM</w:t>
            </w:r>
          </w:p>
        </w:tc>
        <w:tc>
          <w:tcPr>
            <w:tcW w:w="3117" w:type="dxa"/>
          </w:tcPr>
          <w:p w14:paraId="2F0EED4F" w14:textId="6178D068" w:rsidR="000F0507" w:rsidRDefault="000F0507" w:rsidP="000F0507">
            <w:pPr>
              <w:cnfStyle w:val="000000000000" w:firstRow="0" w:lastRow="0" w:firstColumn="0" w:lastColumn="0" w:oddVBand="0" w:evenVBand="0" w:oddHBand="0" w:evenHBand="0" w:firstRowFirstColumn="0" w:firstRowLastColumn="0" w:lastRowFirstColumn="0" w:lastRowLastColumn="0"/>
            </w:pPr>
            <w:proofErr w:type="spellStart"/>
            <w:r>
              <w:t>Optable</w:t>
            </w:r>
            <w:proofErr w:type="spellEnd"/>
            <w:r>
              <w:t xml:space="preserve">, Quant Params, </w:t>
            </w:r>
            <w:proofErr w:type="spellStart"/>
            <w:r>
              <w:t>Misc</w:t>
            </w:r>
            <w:proofErr w:type="spellEnd"/>
            <w:r>
              <w:t xml:space="preserve"> Data</w:t>
            </w:r>
          </w:p>
        </w:tc>
        <w:tc>
          <w:tcPr>
            <w:tcW w:w="3117" w:type="dxa"/>
          </w:tcPr>
          <w:p w14:paraId="6AB2B96D" w14:textId="2AF15830" w:rsidR="000F0507" w:rsidRDefault="00F01238" w:rsidP="000F0507">
            <w:pPr>
              <w:cnfStyle w:val="000000000000" w:firstRow="0" w:lastRow="0" w:firstColumn="0" w:lastColumn="0" w:oddVBand="0" w:evenVBand="0" w:oddHBand="0" w:evenHBand="0" w:firstRowFirstColumn="0" w:firstRowLastColumn="0" w:lastRowFirstColumn="0" w:lastRowLastColumn="0"/>
            </w:pPr>
            <w:r>
              <w:t>-</w:t>
            </w:r>
          </w:p>
        </w:tc>
      </w:tr>
      <w:tr w:rsidR="000F0507" w14:paraId="5F0FC250" w14:textId="77777777" w:rsidTr="000F0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86BE91" w14:textId="26C2B4F9" w:rsidR="000F0507" w:rsidRDefault="000F0507" w:rsidP="000F0507">
            <w:r>
              <w:t>BMC RAM</w:t>
            </w:r>
          </w:p>
        </w:tc>
        <w:tc>
          <w:tcPr>
            <w:tcW w:w="3117" w:type="dxa"/>
          </w:tcPr>
          <w:p w14:paraId="28497F3E" w14:textId="7FA79D05" w:rsidR="000F0507" w:rsidRDefault="00F01238" w:rsidP="000F0507">
            <w:pPr>
              <w:cnfStyle w:val="000000100000" w:firstRow="0" w:lastRow="0" w:firstColumn="0" w:lastColumn="0" w:oddVBand="0" w:evenVBand="0" w:oddHBand="1" w:evenHBand="0" w:firstRowFirstColumn="0" w:firstRowLastColumn="0" w:lastRowFirstColumn="0" w:lastRowLastColumn="0"/>
            </w:pPr>
            <w:r>
              <w:t>Scratch RAM</w:t>
            </w:r>
          </w:p>
        </w:tc>
        <w:tc>
          <w:tcPr>
            <w:tcW w:w="3117" w:type="dxa"/>
          </w:tcPr>
          <w:p w14:paraId="26A33AB4" w14:textId="66147AD6" w:rsidR="000F0507" w:rsidRDefault="00F01238" w:rsidP="000F0507">
            <w:pPr>
              <w:cnfStyle w:val="000000100000" w:firstRow="0" w:lastRow="0" w:firstColumn="0" w:lastColumn="0" w:oddVBand="0" w:evenVBand="0" w:oddHBand="1" w:evenHBand="0" w:firstRowFirstColumn="0" w:firstRowLastColumn="0" w:lastRowFirstColumn="0" w:lastRowLastColumn="0"/>
            </w:pPr>
            <w:r>
              <w:t>Scratch RAM, Static Data</w:t>
            </w:r>
          </w:p>
        </w:tc>
      </w:tr>
      <w:tr w:rsidR="000F0507" w14:paraId="182043D0" w14:textId="77777777" w:rsidTr="000F0507">
        <w:tc>
          <w:tcPr>
            <w:cnfStyle w:val="001000000000" w:firstRow="0" w:lastRow="0" w:firstColumn="1" w:lastColumn="0" w:oddVBand="0" w:evenVBand="0" w:oddHBand="0" w:evenHBand="0" w:firstRowFirstColumn="0" w:firstRowLastColumn="0" w:lastRowFirstColumn="0" w:lastRowLastColumn="0"/>
            <w:tcW w:w="3116" w:type="dxa"/>
          </w:tcPr>
          <w:p w14:paraId="796F7C22" w14:textId="540F02AF" w:rsidR="000F0507" w:rsidRDefault="000F0507" w:rsidP="000F0507">
            <w:r>
              <w:t>BMC ROM</w:t>
            </w:r>
          </w:p>
        </w:tc>
        <w:tc>
          <w:tcPr>
            <w:tcW w:w="3117" w:type="dxa"/>
          </w:tcPr>
          <w:p w14:paraId="44FA11BF" w14:textId="40756BA0" w:rsidR="000F0507" w:rsidRDefault="00F01238" w:rsidP="000F0507">
            <w:pPr>
              <w:cnfStyle w:val="000000000000" w:firstRow="0" w:lastRow="0" w:firstColumn="0" w:lastColumn="0" w:oddVBand="0" w:evenVBand="0" w:oddHBand="0" w:evenHBand="0" w:firstRowFirstColumn="0" w:firstRowLastColumn="0" w:lastRowFirstColumn="0" w:lastRowLastColumn="0"/>
            </w:pPr>
            <w:r>
              <w:t>Static Data</w:t>
            </w:r>
          </w:p>
        </w:tc>
        <w:tc>
          <w:tcPr>
            <w:tcW w:w="3117" w:type="dxa"/>
          </w:tcPr>
          <w:p w14:paraId="4887ADB8" w14:textId="73AEACD1" w:rsidR="000F0507" w:rsidRDefault="00F01238" w:rsidP="000F0507">
            <w:pPr>
              <w:cnfStyle w:val="000000000000" w:firstRow="0" w:lastRow="0" w:firstColumn="0" w:lastColumn="0" w:oddVBand="0" w:evenVBand="0" w:oddHBand="0" w:evenHBand="0" w:firstRowFirstColumn="0" w:firstRowLastColumn="0" w:lastRowFirstColumn="0" w:lastRowLastColumn="0"/>
            </w:pPr>
            <w:r>
              <w:t>-</w:t>
            </w:r>
          </w:p>
        </w:tc>
      </w:tr>
    </w:tbl>
    <w:p w14:paraId="50BB1C61" w14:textId="1B8B01CD" w:rsidR="000F0507" w:rsidRDefault="000F0507" w:rsidP="000F0507"/>
    <w:p w14:paraId="2ADA80C6" w14:textId="640762DB" w:rsidR="00F01238" w:rsidRDefault="00F01238" w:rsidP="000F0507">
      <w:r>
        <w:lastRenderedPageBreak/>
        <w:t>During this step of DNN processing, the information from the DNN dictionary and configuration file is used to construct each of the memory structures (as an array of raw byte values) and allocate space for them in the corresponding memory regions. The output is two dictionaries: a memory region dictionary and a memory structure dictionary.</w:t>
      </w:r>
    </w:p>
    <w:p w14:paraId="048656BD" w14:textId="41C64E77" w:rsidR="00F01238" w:rsidRDefault="00F01238" w:rsidP="000F0507">
      <w:r>
        <w:t>The memory region dictionary contains an entry for each of the four memory regions (System RAM, System ROM, BMC RAM, BMC ROM). For each one, the following fields are stored:</w:t>
      </w:r>
    </w:p>
    <w:tbl>
      <w:tblPr>
        <w:tblStyle w:val="ListTable3-Accent1"/>
        <w:tblW w:w="0" w:type="auto"/>
        <w:tblLook w:val="04A0" w:firstRow="1" w:lastRow="0" w:firstColumn="1" w:lastColumn="0" w:noHBand="0" w:noVBand="1"/>
      </w:tblPr>
      <w:tblGrid>
        <w:gridCol w:w="1615"/>
        <w:gridCol w:w="3420"/>
        <w:gridCol w:w="4315"/>
      </w:tblGrid>
      <w:tr w:rsidR="00F01238" w14:paraId="6825189C" w14:textId="77777777" w:rsidTr="00FD23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668C78ED" w14:textId="77777777" w:rsidR="00F01238" w:rsidRDefault="00F01238" w:rsidP="00FD23E8">
            <w:r>
              <w:t>Field</w:t>
            </w:r>
          </w:p>
        </w:tc>
        <w:tc>
          <w:tcPr>
            <w:tcW w:w="3420" w:type="dxa"/>
          </w:tcPr>
          <w:p w14:paraId="3607FDF4" w14:textId="77777777" w:rsidR="00F01238" w:rsidRDefault="00F01238" w:rsidP="00FD23E8">
            <w:pPr>
              <w:cnfStyle w:val="100000000000" w:firstRow="1" w:lastRow="0" w:firstColumn="0" w:lastColumn="0" w:oddVBand="0" w:evenVBand="0" w:oddHBand="0" w:evenHBand="0" w:firstRowFirstColumn="0" w:firstRowLastColumn="0" w:lastRowFirstColumn="0" w:lastRowLastColumn="0"/>
            </w:pPr>
            <w:r>
              <w:t>Type</w:t>
            </w:r>
          </w:p>
        </w:tc>
        <w:tc>
          <w:tcPr>
            <w:tcW w:w="4315" w:type="dxa"/>
          </w:tcPr>
          <w:p w14:paraId="6BA65C05" w14:textId="77777777" w:rsidR="00F01238" w:rsidRDefault="00F01238" w:rsidP="00FD23E8">
            <w:pPr>
              <w:cnfStyle w:val="100000000000" w:firstRow="1" w:lastRow="0" w:firstColumn="0" w:lastColumn="0" w:oddVBand="0" w:evenVBand="0" w:oddHBand="0" w:evenHBand="0" w:firstRowFirstColumn="0" w:firstRowLastColumn="0" w:lastRowFirstColumn="0" w:lastRowLastColumn="0"/>
            </w:pPr>
            <w:r>
              <w:t>Description</w:t>
            </w:r>
          </w:p>
        </w:tc>
      </w:tr>
      <w:tr w:rsidR="00F01238" w14:paraId="61CF1D06" w14:textId="77777777" w:rsidTr="00FD2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2E0EFB" w14:textId="168EAF34" w:rsidR="00F01238" w:rsidRDefault="00F01238" w:rsidP="00FD23E8">
            <w:r>
              <w:t>desc</w:t>
            </w:r>
          </w:p>
        </w:tc>
        <w:tc>
          <w:tcPr>
            <w:tcW w:w="3420" w:type="dxa"/>
          </w:tcPr>
          <w:p w14:paraId="6C01AC1E" w14:textId="4B9AC383" w:rsidR="00F01238" w:rsidRDefault="00F01238" w:rsidP="00FD23E8">
            <w:pPr>
              <w:cnfStyle w:val="000000100000" w:firstRow="0" w:lastRow="0" w:firstColumn="0" w:lastColumn="0" w:oddVBand="0" w:evenVBand="0" w:oddHBand="1" w:evenHBand="0" w:firstRowFirstColumn="0" w:firstRowLastColumn="0" w:lastRowFirstColumn="0" w:lastRowLastColumn="0"/>
            </w:pPr>
            <w:r>
              <w:t>string</w:t>
            </w:r>
          </w:p>
        </w:tc>
        <w:tc>
          <w:tcPr>
            <w:tcW w:w="4315" w:type="dxa"/>
          </w:tcPr>
          <w:p w14:paraId="1734DB55" w14:textId="6169A590" w:rsidR="00F01238" w:rsidRDefault="00F01238" w:rsidP="00FD23E8">
            <w:pPr>
              <w:cnfStyle w:val="000000100000" w:firstRow="0" w:lastRow="0" w:firstColumn="0" w:lastColumn="0" w:oddVBand="0" w:evenVBand="0" w:oddHBand="1" w:evenHBand="0" w:firstRowFirstColumn="0" w:firstRowLastColumn="0" w:lastRowFirstColumn="0" w:lastRowLastColumn="0"/>
            </w:pPr>
            <w:r>
              <w:t>Name used to refer to this memory region in output files</w:t>
            </w:r>
          </w:p>
        </w:tc>
      </w:tr>
      <w:tr w:rsidR="00F01238" w14:paraId="4F799231" w14:textId="77777777" w:rsidTr="00FD23E8">
        <w:tc>
          <w:tcPr>
            <w:cnfStyle w:val="001000000000" w:firstRow="0" w:lastRow="0" w:firstColumn="1" w:lastColumn="0" w:oddVBand="0" w:evenVBand="0" w:oddHBand="0" w:evenHBand="0" w:firstRowFirstColumn="0" w:firstRowLastColumn="0" w:lastRowFirstColumn="0" w:lastRowLastColumn="0"/>
            <w:tcW w:w="1615" w:type="dxa"/>
          </w:tcPr>
          <w:p w14:paraId="4DE6433C" w14:textId="612F09C7" w:rsidR="00F01238" w:rsidRDefault="00F01238" w:rsidP="00FD23E8">
            <w:proofErr w:type="spellStart"/>
            <w:r>
              <w:t>start_addr</w:t>
            </w:r>
            <w:proofErr w:type="spellEnd"/>
          </w:p>
        </w:tc>
        <w:tc>
          <w:tcPr>
            <w:tcW w:w="3420" w:type="dxa"/>
          </w:tcPr>
          <w:p w14:paraId="15AE20B4" w14:textId="773430DB" w:rsidR="00F01238" w:rsidRDefault="00F01238" w:rsidP="00FD23E8">
            <w:pPr>
              <w:cnfStyle w:val="000000000000" w:firstRow="0" w:lastRow="0" w:firstColumn="0" w:lastColumn="0" w:oddVBand="0" w:evenVBand="0" w:oddHBand="0" w:evenHBand="0" w:firstRowFirstColumn="0" w:firstRowLastColumn="0" w:lastRowFirstColumn="0" w:lastRowLastColumn="0"/>
            </w:pPr>
            <w:r>
              <w:t>integer</w:t>
            </w:r>
          </w:p>
        </w:tc>
        <w:tc>
          <w:tcPr>
            <w:tcW w:w="4315" w:type="dxa"/>
          </w:tcPr>
          <w:p w14:paraId="54294CF1" w14:textId="452CF9E0" w:rsidR="00F01238" w:rsidRDefault="00F01238" w:rsidP="00FD23E8">
            <w:pPr>
              <w:cnfStyle w:val="000000000000" w:firstRow="0" w:lastRow="0" w:firstColumn="0" w:lastColumn="0" w:oddVBand="0" w:evenVBand="0" w:oddHBand="0" w:evenHBand="0" w:firstRowFirstColumn="0" w:firstRowLastColumn="0" w:lastRowFirstColumn="0" w:lastRowLastColumn="0"/>
            </w:pPr>
            <w:r>
              <w:t>The start address of this region in memory</w:t>
            </w:r>
          </w:p>
        </w:tc>
      </w:tr>
      <w:tr w:rsidR="00F01238" w14:paraId="392280FD" w14:textId="77777777" w:rsidTr="00FD2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957531C" w14:textId="787DDFD7" w:rsidR="00F01238" w:rsidRDefault="00F01238" w:rsidP="00FD23E8">
            <w:proofErr w:type="spellStart"/>
            <w:r>
              <w:t>max_size</w:t>
            </w:r>
            <w:proofErr w:type="spellEnd"/>
          </w:p>
        </w:tc>
        <w:tc>
          <w:tcPr>
            <w:tcW w:w="3420" w:type="dxa"/>
          </w:tcPr>
          <w:p w14:paraId="661C2419" w14:textId="21C2DB2F" w:rsidR="00F01238" w:rsidRDefault="00F01238" w:rsidP="00FD23E8">
            <w:pPr>
              <w:cnfStyle w:val="000000100000" w:firstRow="0" w:lastRow="0" w:firstColumn="0" w:lastColumn="0" w:oddVBand="0" w:evenVBand="0" w:oddHBand="1" w:evenHBand="0" w:firstRowFirstColumn="0" w:firstRowLastColumn="0" w:lastRowFirstColumn="0" w:lastRowLastColumn="0"/>
            </w:pPr>
            <w:r>
              <w:t>integer</w:t>
            </w:r>
          </w:p>
        </w:tc>
        <w:tc>
          <w:tcPr>
            <w:tcW w:w="4315" w:type="dxa"/>
          </w:tcPr>
          <w:p w14:paraId="60A1C57F" w14:textId="05F54917" w:rsidR="00F01238" w:rsidRDefault="00F01238" w:rsidP="00FD23E8">
            <w:pPr>
              <w:cnfStyle w:val="000000100000" w:firstRow="0" w:lastRow="0" w:firstColumn="0" w:lastColumn="0" w:oddVBand="0" w:evenVBand="0" w:oddHBand="1" w:evenHBand="0" w:firstRowFirstColumn="0" w:firstRowLastColumn="0" w:lastRowFirstColumn="0" w:lastRowLastColumn="0"/>
            </w:pPr>
            <w:r>
              <w:t>The maximum number of bytes that fit in this region of memory</w:t>
            </w:r>
          </w:p>
        </w:tc>
      </w:tr>
      <w:tr w:rsidR="00F01238" w14:paraId="5648BBB9" w14:textId="77777777" w:rsidTr="00FD23E8">
        <w:tc>
          <w:tcPr>
            <w:cnfStyle w:val="001000000000" w:firstRow="0" w:lastRow="0" w:firstColumn="1" w:lastColumn="0" w:oddVBand="0" w:evenVBand="0" w:oddHBand="0" w:evenHBand="0" w:firstRowFirstColumn="0" w:firstRowLastColumn="0" w:lastRowFirstColumn="0" w:lastRowLastColumn="0"/>
            <w:tcW w:w="1615" w:type="dxa"/>
          </w:tcPr>
          <w:p w14:paraId="54EBB188" w14:textId="05CB5320" w:rsidR="00F01238" w:rsidRDefault="00F01238" w:rsidP="00FD23E8">
            <w:r>
              <w:t>size</w:t>
            </w:r>
          </w:p>
        </w:tc>
        <w:tc>
          <w:tcPr>
            <w:tcW w:w="3420" w:type="dxa"/>
          </w:tcPr>
          <w:p w14:paraId="71068A14" w14:textId="0A70E07B" w:rsidR="00F01238" w:rsidRDefault="00F01238" w:rsidP="00FD23E8">
            <w:pPr>
              <w:cnfStyle w:val="000000000000" w:firstRow="0" w:lastRow="0" w:firstColumn="0" w:lastColumn="0" w:oddVBand="0" w:evenVBand="0" w:oddHBand="0" w:evenHBand="0" w:firstRowFirstColumn="0" w:firstRowLastColumn="0" w:lastRowFirstColumn="0" w:lastRowLastColumn="0"/>
            </w:pPr>
            <w:r>
              <w:t>integer</w:t>
            </w:r>
          </w:p>
        </w:tc>
        <w:tc>
          <w:tcPr>
            <w:tcW w:w="4315" w:type="dxa"/>
          </w:tcPr>
          <w:p w14:paraId="22EC175B" w14:textId="36862F0F" w:rsidR="00F01238" w:rsidRDefault="00F01238" w:rsidP="00FD23E8">
            <w:pPr>
              <w:cnfStyle w:val="000000000000" w:firstRow="0" w:lastRow="0" w:firstColumn="0" w:lastColumn="0" w:oddVBand="0" w:evenVBand="0" w:oddHBand="0" w:evenHBand="0" w:firstRowFirstColumn="0" w:firstRowLastColumn="0" w:lastRowFirstColumn="0" w:lastRowLastColumn="0"/>
            </w:pPr>
            <w:r>
              <w:t>The actual size, in bytes, of the data that is allocated in this region</w:t>
            </w:r>
          </w:p>
        </w:tc>
      </w:tr>
      <w:tr w:rsidR="00F01238" w14:paraId="0293C297" w14:textId="77777777" w:rsidTr="00FD2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3D6297" w14:textId="6F937A2D" w:rsidR="00F01238" w:rsidRDefault="00F01238" w:rsidP="00FD23E8">
            <w:r>
              <w:t>structs</w:t>
            </w:r>
          </w:p>
        </w:tc>
        <w:tc>
          <w:tcPr>
            <w:tcW w:w="3420" w:type="dxa"/>
          </w:tcPr>
          <w:p w14:paraId="42FC3DC1" w14:textId="36F80EF7" w:rsidR="00F01238" w:rsidRDefault="00F01238" w:rsidP="00FD23E8">
            <w:pPr>
              <w:cnfStyle w:val="000000100000" w:firstRow="0" w:lastRow="0" w:firstColumn="0" w:lastColumn="0" w:oddVBand="0" w:evenVBand="0" w:oddHBand="1" w:evenHBand="0" w:firstRowFirstColumn="0" w:firstRowLastColumn="0" w:lastRowFirstColumn="0" w:lastRowLastColumn="0"/>
            </w:pPr>
            <w:r>
              <w:t xml:space="preserve">list of </w:t>
            </w:r>
            <w:proofErr w:type="spellStart"/>
            <w:r>
              <w:t>MemoryStructures</w:t>
            </w:r>
            <w:proofErr w:type="spellEnd"/>
          </w:p>
        </w:tc>
        <w:tc>
          <w:tcPr>
            <w:tcW w:w="4315" w:type="dxa"/>
          </w:tcPr>
          <w:p w14:paraId="61D9FB8A" w14:textId="15BC5603" w:rsidR="00F01238" w:rsidRDefault="00F01238" w:rsidP="00FD23E8">
            <w:pPr>
              <w:cnfStyle w:val="000000100000" w:firstRow="0" w:lastRow="0" w:firstColumn="0" w:lastColumn="0" w:oddVBand="0" w:evenVBand="0" w:oddHBand="1" w:evenHBand="0" w:firstRowFirstColumn="0" w:firstRowLastColumn="0" w:lastRowFirstColumn="0" w:lastRowLastColumn="0"/>
            </w:pPr>
            <w:r>
              <w:t>List of which structures will be stored in this region, in order.</w:t>
            </w:r>
          </w:p>
        </w:tc>
      </w:tr>
    </w:tbl>
    <w:p w14:paraId="6FBCFA81" w14:textId="6F61478D" w:rsidR="00F01238" w:rsidRDefault="00F01238" w:rsidP="000F0507"/>
    <w:p w14:paraId="0202E6A9" w14:textId="28503BBE" w:rsidR="00F01238" w:rsidRDefault="00F01238" w:rsidP="000F0507">
      <w:r>
        <w:t>The memory structures dictionary contains an entry for each of the five memory structures (</w:t>
      </w:r>
      <w:proofErr w:type="spellStart"/>
      <w:r>
        <w:t>Optable</w:t>
      </w:r>
      <w:proofErr w:type="spellEnd"/>
      <w:r>
        <w:t xml:space="preserve">, Quant Params, </w:t>
      </w:r>
      <w:proofErr w:type="spellStart"/>
      <w:r>
        <w:t>Misc</w:t>
      </w:r>
      <w:proofErr w:type="spellEnd"/>
      <w:r>
        <w:t xml:space="preserve"> Data, Static Data, Scratch RAM). For each one, the following fields are stored:</w:t>
      </w:r>
    </w:p>
    <w:tbl>
      <w:tblPr>
        <w:tblStyle w:val="ListTable3-Accent1"/>
        <w:tblW w:w="0" w:type="auto"/>
        <w:tblLook w:val="04A0" w:firstRow="1" w:lastRow="0" w:firstColumn="1" w:lastColumn="0" w:noHBand="0" w:noVBand="1"/>
      </w:tblPr>
      <w:tblGrid>
        <w:gridCol w:w="1615"/>
        <w:gridCol w:w="3420"/>
        <w:gridCol w:w="4315"/>
      </w:tblGrid>
      <w:tr w:rsidR="00F01238" w14:paraId="5101D348" w14:textId="77777777" w:rsidTr="00FD23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5" w:type="dxa"/>
          </w:tcPr>
          <w:p w14:paraId="013240BF" w14:textId="77777777" w:rsidR="00F01238" w:rsidRDefault="00F01238" w:rsidP="00FD23E8">
            <w:r>
              <w:t>Field</w:t>
            </w:r>
          </w:p>
        </w:tc>
        <w:tc>
          <w:tcPr>
            <w:tcW w:w="3420" w:type="dxa"/>
          </w:tcPr>
          <w:p w14:paraId="7FEAA31E" w14:textId="77777777" w:rsidR="00F01238" w:rsidRDefault="00F01238" w:rsidP="00FD23E8">
            <w:pPr>
              <w:cnfStyle w:val="100000000000" w:firstRow="1" w:lastRow="0" w:firstColumn="0" w:lastColumn="0" w:oddVBand="0" w:evenVBand="0" w:oddHBand="0" w:evenHBand="0" w:firstRowFirstColumn="0" w:firstRowLastColumn="0" w:lastRowFirstColumn="0" w:lastRowLastColumn="0"/>
            </w:pPr>
            <w:r>
              <w:t>Type</w:t>
            </w:r>
          </w:p>
        </w:tc>
        <w:tc>
          <w:tcPr>
            <w:tcW w:w="4315" w:type="dxa"/>
          </w:tcPr>
          <w:p w14:paraId="6780BDE4" w14:textId="77777777" w:rsidR="00F01238" w:rsidRDefault="00F01238" w:rsidP="00FD23E8">
            <w:pPr>
              <w:cnfStyle w:val="100000000000" w:firstRow="1" w:lastRow="0" w:firstColumn="0" w:lastColumn="0" w:oddVBand="0" w:evenVBand="0" w:oddHBand="0" w:evenHBand="0" w:firstRowFirstColumn="0" w:firstRowLastColumn="0" w:lastRowFirstColumn="0" w:lastRowLastColumn="0"/>
            </w:pPr>
            <w:r>
              <w:t>Description</w:t>
            </w:r>
          </w:p>
        </w:tc>
      </w:tr>
      <w:tr w:rsidR="00F01238" w14:paraId="01D9378B" w14:textId="77777777" w:rsidTr="00FD2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E1349DF" w14:textId="77777777" w:rsidR="00F01238" w:rsidRDefault="00F01238" w:rsidP="00FD23E8">
            <w:r>
              <w:t>desc</w:t>
            </w:r>
          </w:p>
        </w:tc>
        <w:tc>
          <w:tcPr>
            <w:tcW w:w="3420" w:type="dxa"/>
          </w:tcPr>
          <w:p w14:paraId="5505CC3F" w14:textId="77777777" w:rsidR="00F01238" w:rsidRDefault="00F01238" w:rsidP="00FD23E8">
            <w:pPr>
              <w:cnfStyle w:val="000000100000" w:firstRow="0" w:lastRow="0" w:firstColumn="0" w:lastColumn="0" w:oddVBand="0" w:evenVBand="0" w:oddHBand="1" w:evenHBand="0" w:firstRowFirstColumn="0" w:firstRowLastColumn="0" w:lastRowFirstColumn="0" w:lastRowLastColumn="0"/>
            </w:pPr>
            <w:r>
              <w:t>string</w:t>
            </w:r>
          </w:p>
        </w:tc>
        <w:tc>
          <w:tcPr>
            <w:tcW w:w="4315" w:type="dxa"/>
          </w:tcPr>
          <w:p w14:paraId="5A797DBA" w14:textId="288FD200" w:rsidR="00F01238" w:rsidRDefault="00F01238" w:rsidP="00FD23E8">
            <w:pPr>
              <w:cnfStyle w:val="000000100000" w:firstRow="0" w:lastRow="0" w:firstColumn="0" w:lastColumn="0" w:oddVBand="0" w:evenVBand="0" w:oddHBand="1" w:evenHBand="0" w:firstRowFirstColumn="0" w:firstRowLastColumn="0" w:lastRowFirstColumn="0" w:lastRowLastColumn="0"/>
            </w:pPr>
            <w:r>
              <w:t>Name used to refer to this memory structure in output files</w:t>
            </w:r>
          </w:p>
        </w:tc>
      </w:tr>
      <w:tr w:rsidR="00F01238" w14:paraId="29B0FFC4" w14:textId="77777777" w:rsidTr="00FD23E8">
        <w:tc>
          <w:tcPr>
            <w:cnfStyle w:val="001000000000" w:firstRow="0" w:lastRow="0" w:firstColumn="1" w:lastColumn="0" w:oddVBand="0" w:evenVBand="0" w:oddHBand="0" w:evenHBand="0" w:firstRowFirstColumn="0" w:firstRowLastColumn="0" w:lastRowFirstColumn="0" w:lastRowLastColumn="0"/>
            <w:tcW w:w="1615" w:type="dxa"/>
          </w:tcPr>
          <w:p w14:paraId="0534835A" w14:textId="77777777" w:rsidR="00F01238" w:rsidRDefault="00F01238" w:rsidP="00FD23E8">
            <w:proofErr w:type="spellStart"/>
            <w:r>
              <w:t>start_addr</w:t>
            </w:r>
            <w:proofErr w:type="spellEnd"/>
          </w:p>
        </w:tc>
        <w:tc>
          <w:tcPr>
            <w:tcW w:w="3420" w:type="dxa"/>
          </w:tcPr>
          <w:p w14:paraId="4A9FBB7C" w14:textId="77777777" w:rsidR="00F01238" w:rsidRDefault="00F01238" w:rsidP="00FD23E8">
            <w:pPr>
              <w:cnfStyle w:val="000000000000" w:firstRow="0" w:lastRow="0" w:firstColumn="0" w:lastColumn="0" w:oddVBand="0" w:evenVBand="0" w:oddHBand="0" w:evenHBand="0" w:firstRowFirstColumn="0" w:firstRowLastColumn="0" w:lastRowFirstColumn="0" w:lastRowLastColumn="0"/>
            </w:pPr>
            <w:r>
              <w:t>integer</w:t>
            </w:r>
          </w:p>
        </w:tc>
        <w:tc>
          <w:tcPr>
            <w:tcW w:w="4315" w:type="dxa"/>
          </w:tcPr>
          <w:p w14:paraId="6CE85FD2" w14:textId="074EADC3" w:rsidR="00F01238" w:rsidRDefault="00F01238" w:rsidP="00FD23E8">
            <w:pPr>
              <w:cnfStyle w:val="000000000000" w:firstRow="0" w:lastRow="0" w:firstColumn="0" w:lastColumn="0" w:oddVBand="0" w:evenVBand="0" w:oddHBand="0" w:evenHBand="0" w:firstRowFirstColumn="0" w:firstRowLastColumn="0" w:lastRowFirstColumn="0" w:lastRowLastColumn="0"/>
            </w:pPr>
            <w:r>
              <w:t>The start address of this structure in memory</w:t>
            </w:r>
          </w:p>
        </w:tc>
      </w:tr>
      <w:tr w:rsidR="00F01238" w14:paraId="180E28E4" w14:textId="77777777" w:rsidTr="00FD2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B4E3651" w14:textId="77777777" w:rsidR="00F01238" w:rsidRDefault="00F01238" w:rsidP="00FD23E8">
            <w:r>
              <w:t>size</w:t>
            </w:r>
          </w:p>
        </w:tc>
        <w:tc>
          <w:tcPr>
            <w:tcW w:w="3420" w:type="dxa"/>
          </w:tcPr>
          <w:p w14:paraId="0286C05C" w14:textId="77777777" w:rsidR="00F01238" w:rsidRDefault="00F01238" w:rsidP="00FD23E8">
            <w:pPr>
              <w:cnfStyle w:val="000000100000" w:firstRow="0" w:lastRow="0" w:firstColumn="0" w:lastColumn="0" w:oddVBand="0" w:evenVBand="0" w:oddHBand="1" w:evenHBand="0" w:firstRowFirstColumn="0" w:firstRowLastColumn="0" w:lastRowFirstColumn="0" w:lastRowLastColumn="0"/>
            </w:pPr>
            <w:r>
              <w:t>integer</w:t>
            </w:r>
          </w:p>
        </w:tc>
        <w:tc>
          <w:tcPr>
            <w:tcW w:w="4315" w:type="dxa"/>
          </w:tcPr>
          <w:p w14:paraId="068E3183" w14:textId="1AB7851F" w:rsidR="00F01238" w:rsidRDefault="00F01238" w:rsidP="00FD23E8">
            <w:pPr>
              <w:cnfStyle w:val="000000100000" w:firstRow="0" w:lastRow="0" w:firstColumn="0" w:lastColumn="0" w:oddVBand="0" w:evenVBand="0" w:oddHBand="1" w:evenHBand="0" w:firstRowFirstColumn="0" w:firstRowLastColumn="0" w:lastRowFirstColumn="0" w:lastRowLastColumn="0"/>
            </w:pPr>
            <w:r>
              <w:t>The size, in bytes, of the data</w:t>
            </w:r>
          </w:p>
        </w:tc>
      </w:tr>
      <w:tr w:rsidR="00F01238" w14:paraId="6344658D" w14:textId="77777777" w:rsidTr="00FD23E8">
        <w:tc>
          <w:tcPr>
            <w:cnfStyle w:val="001000000000" w:firstRow="0" w:lastRow="0" w:firstColumn="1" w:lastColumn="0" w:oddVBand="0" w:evenVBand="0" w:oddHBand="0" w:evenHBand="0" w:firstRowFirstColumn="0" w:firstRowLastColumn="0" w:lastRowFirstColumn="0" w:lastRowLastColumn="0"/>
            <w:tcW w:w="1615" w:type="dxa"/>
          </w:tcPr>
          <w:p w14:paraId="72436312" w14:textId="5243DE59" w:rsidR="00F01238" w:rsidRDefault="00F01238" w:rsidP="00FD23E8">
            <w:r>
              <w:t>bytes</w:t>
            </w:r>
          </w:p>
        </w:tc>
        <w:tc>
          <w:tcPr>
            <w:tcW w:w="3420" w:type="dxa"/>
          </w:tcPr>
          <w:p w14:paraId="1E3C9999" w14:textId="0C0DD148" w:rsidR="00F01238" w:rsidRDefault="00F01238" w:rsidP="00FD23E8">
            <w:pPr>
              <w:cnfStyle w:val="000000000000" w:firstRow="0" w:lastRow="0" w:firstColumn="0" w:lastColumn="0" w:oddVBand="0" w:evenVBand="0" w:oddHBand="0" w:evenHBand="0" w:firstRowFirstColumn="0" w:firstRowLastColumn="0" w:lastRowFirstColumn="0" w:lastRowLastColumn="0"/>
            </w:pPr>
            <w:r>
              <w:t>list of lists of bytes</w:t>
            </w:r>
          </w:p>
        </w:tc>
        <w:tc>
          <w:tcPr>
            <w:tcW w:w="4315" w:type="dxa"/>
          </w:tcPr>
          <w:p w14:paraId="15DD3B9B" w14:textId="57B915AB" w:rsidR="00F01238" w:rsidRDefault="00B24E01" w:rsidP="00FD23E8">
            <w:pPr>
              <w:cnfStyle w:val="000000000000" w:firstRow="0" w:lastRow="0" w:firstColumn="0" w:lastColumn="0" w:oddVBand="0" w:evenVBand="0" w:oddHBand="0" w:evenHBand="0" w:firstRowFirstColumn="0" w:firstRowLastColumn="0" w:lastRowFirstColumn="0" w:lastRowLastColumn="0"/>
            </w:pPr>
            <w:r>
              <w:t xml:space="preserve">Raw byte values of the data in this region. This is a 2D list of bytes, were each element in the structure is represented as a 1D list. For example, each buffer or operation in the </w:t>
            </w:r>
            <w:proofErr w:type="spellStart"/>
            <w:r>
              <w:t>optable</w:t>
            </w:r>
            <w:proofErr w:type="spellEnd"/>
            <w:r>
              <w:t xml:space="preserve"> is represented as a list of bytes, and the overall bytes structure concatenates them all together.</w:t>
            </w:r>
          </w:p>
        </w:tc>
      </w:tr>
    </w:tbl>
    <w:p w14:paraId="2910B666" w14:textId="72812DC4" w:rsidR="00F01238" w:rsidRDefault="00F01238" w:rsidP="000F0507"/>
    <w:p w14:paraId="60C5A094" w14:textId="4CEC4845" w:rsidR="00B24E01" w:rsidRPr="000F0507" w:rsidRDefault="00B24E01" w:rsidP="000F0507">
      <w:r>
        <w:t xml:space="preserve">Using the information in these dictionaries, the </w:t>
      </w:r>
      <w:r w:rsidR="0043408A">
        <w:t>Compiler</w:t>
      </w:r>
      <w:r>
        <w:t xml:space="preserve"> can determine if the DNN fits in memory, what values to write to DNN address registers, and the raw data that needs to be written to output files.</w:t>
      </w:r>
    </w:p>
    <w:p w14:paraId="0F29B2AF" w14:textId="2FAB712B" w:rsidR="002F09EC" w:rsidRDefault="002F09EC" w:rsidP="002F09EC">
      <w:pPr>
        <w:pStyle w:val="Heading1"/>
      </w:pPr>
      <w:bookmarkStart w:id="30" w:name="_Ref71188169"/>
      <w:bookmarkStart w:id="31" w:name="_Toc75440680"/>
      <w:r>
        <w:t>Output Writer</w:t>
      </w:r>
      <w:bookmarkEnd w:id="30"/>
      <w:bookmarkEnd w:id="31"/>
    </w:p>
    <w:p w14:paraId="291F5D22" w14:textId="07A47904" w:rsidR="000C21DB" w:rsidRDefault="00C61C27" w:rsidP="00C61C27">
      <w:r>
        <w:t xml:space="preserve">The Output Writer takes all information </w:t>
      </w:r>
      <w:r w:rsidR="00B24E01">
        <w:t>that has been added to the DNN dictionary, Memory Region dictionary, and Memory Structure dictionary,</w:t>
      </w:r>
      <w:r>
        <w:t xml:space="preserve"> and </w:t>
      </w:r>
      <w:r w:rsidR="00B24E01">
        <w:t xml:space="preserve">uses it to </w:t>
      </w:r>
      <w:r>
        <w:t>write files</w:t>
      </w:r>
      <w:r w:rsidR="000C21DB">
        <w:t xml:space="preserve"> in a format that the firmware understands. The information in the operations dictionary is converted to the S_DNN_OPERATION format used in the firmware and the information in the buffers dictionary is converted to the S_DNN_BUFFER_DESCRIPTOR format that is used in the firmware.  For each layer type, layer parameters are handled in one of the following two ways:</w:t>
      </w:r>
    </w:p>
    <w:p w14:paraId="0E6B9A57" w14:textId="38524B86" w:rsidR="000C21DB" w:rsidRDefault="000C21DB" w:rsidP="000C21DB">
      <w:pPr>
        <w:pStyle w:val="ListParagraph"/>
        <w:numPr>
          <w:ilvl w:val="0"/>
          <w:numId w:val="22"/>
        </w:numPr>
      </w:pPr>
      <w:r>
        <w:t>Parameters are packed into a 32-bit integer as bitfields, and stored in the S_DNN_OPERATION’s param field</w:t>
      </w:r>
    </w:p>
    <w:p w14:paraId="6E2D1FB6" w14:textId="5F2FCF29" w:rsidR="000C21DB" w:rsidRDefault="000C21DB" w:rsidP="00C61C27">
      <w:pPr>
        <w:pStyle w:val="ListParagraph"/>
        <w:numPr>
          <w:ilvl w:val="0"/>
          <w:numId w:val="22"/>
        </w:numPr>
      </w:pPr>
      <w:r>
        <w:lastRenderedPageBreak/>
        <w:t xml:space="preserve">Parameters are written to the </w:t>
      </w:r>
      <w:proofErr w:type="spellStart"/>
      <w:r>
        <w:t>misc_data</w:t>
      </w:r>
      <w:proofErr w:type="spellEnd"/>
      <w:r>
        <w:t xml:space="preserve"> array, and their start index is stored in the S_DNN_OPERATION’s param field</w:t>
      </w:r>
    </w:p>
    <w:p w14:paraId="3BB84FA0" w14:textId="511D5147" w:rsidR="000C21DB" w:rsidRDefault="000C21DB" w:rsidP="00C61C27">
      <w:r>
        <w:t>The final data can be written to one of three different file formats, based on the setting of the following configuration parameter:</w:t>
      </w:r>
    </w:p>
    <w:p w14:paraId="36113D5B" w14:textId="1ACC2F33" w:rsidR="00C61C27" w:rsidRPr="000C21DB" w:rsidRDefault="00C61C27" w:rsidP="000C21DB">
      <w:pPr>
        <w:rPr>
          <w:rFonts w:ascii="Consolas" w:hAnsi="Consolas"/>
          <w:sz w:val="18"/>
          <w:szCs w:val="18"/>
        </w:rPr>
      </w:pPr>
      <w:r w:rsidRPr="000C21DB">
        <w:rPr>
          <w:rFonts w:ascii="Consolas" w:hAnsi="Consolas"/>
          <w:sz w:val="18"/>
          <w:szCs w:val="18"/>
        </w:rPr>
        <w:t>OUTPUT_MODE</w:t>
      </w:r>
    </w:p>
    <w:p w14:paraId="263B7B6B" w14:textId="0FBE4D82" w:rsidR="00C61C27" w:rsidRDefault="00C61C27" w:rsidP="00C61C27">
      <w:r>
        <w:t>The value of this parameter is a string with one of the following values: rom, sim, i2c. Each of these values is summarized in the following table, and the following subsections provide more details.</w:t>
      </w:r>
    </w:p>
    <w:tbl>
      <w:tblPr>
        <w:tblStyle w:val="ListTable3-Accent1"/>
        <w:tblW w:w="9625" w:type="dxa"/>
        <w:tblLook w:val="04A0" w:firstRow="1" w:lastRow="0" w:firstColumn="1" w:lastColumn="0" w:noHBand="0" w:noVBand="1"/>
      </w:tblPr>
      <w:tblGrid>
        <w:gridCol w:w="805"/>
        <w:gridCol w:w="2880"/>
        <w:gridCol w:w="5940"/>
      </w:tblGrid>
      <w:tr w:rsidR="00C61C27" w14:paraId="3EDE4B13" w14:textId="77777777" w:rsidTr="00C61C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2190026" w14:textId="56174022" w:rsidR="00C61C27" w:rsidRDefault="00C61C27" w:rsidP="00C61C27">
            <w:r>
              <w:t>Mode</w:t>
            </w:r>
          </w:p>
        </w:tc>
        <w:tc>
          <w:tcPr>
            <w:tcW w:w="2880" w:type="dxa"/>
          </w:tcPr>
          <w:p w14:paraId="64276727" w14:textId="78B4BDB0" w:rsidR="00C61C27" w:rsidRDefault="00C61C27" w:rsidP="00C61C27">
            <w:pPr>
              <w:cnfStyle w:val="100000000000" w:firstRow="1" w:lastRow="0" w:firstColumn="0" w:lastColumn="0" w:oddVBand="0" w:evenVBand="0" w:oddHBand="0" w:evenHBand="0" w:firstRowFirstColumn="0" w:firstRowLastColumn="0" w:lastRowFirstColumn="0" w:lastRowLastColumn="0"/>
            </w:pPr>
            <w:r>
              <w:t>Output File Format</w:t>
            </w:r>
          </w:p>
        </w:tc>
        <w:tc>
          <w:tcPr>
            <w:tcW w:w="5940" w:type="dxa"/>
          </w:tcPr>
          <w:p w14:paraId="56AD2998" w14:textId="6B36B99D" w:rsidR="00C61C27" w:rsidRDefault="00C61C27" w:rsidP="00C61C27">
            <w:pPr>
              <w:cnfStyle w:val="100000000000" w:firstRow="1" w:lastRow="0" w:firstColumn="0" w:lastColumn="0" w:oddVBand="0" w:evenVBand="0" w:oddHBand="0" w:evenHBand="0" w:firstRowFirstColumn="0" w:firstRowLastColumn="0" w:lastRowFirstColumn="0" w:lastRowLastColumn="0"/>
            </w:pPr>
            <w:proofErr w:type="spellStart"/>
            <w:r>
              <w:t>Usecase</w:t>
            </w:r>
            <w:proofErr w:type="spellEnd"/>
          </w:p>
        </w:tc>
      </w:tr>
      <w:tr w:rsidR="00C61C27" w14:paraId="65A711B1" w14:textId="77777777" w:rsidTr="00C6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0F2FEB4" w14:textId="4BD98AC9" w:rsidR="00C61C27" w:rsidRDefault="00C61C27" w:rsidP="00C61C27">
            <w:r>
              <w:t>rom</w:t>
            </w:r>
          </w:p>
        </w:tc>
        <w:tc>
          <w:tcPr>
            <w:tcW w:w="2880" w:type="dxa"/>
          </w:tcPr>
          <w:p w14:paraId="35222153" w14:textId="03D20BE6" w:rsidR="00C61C27" w:rsidRDefault="00C61C27" w:rsidP="00C61C27">
            <w:pPr>
              <w:cnfStyle w:val="000000100000" w:firstRow="0" w:lastRow="0" w:firstColumn="0" w:lastColumn="0" w:oddVBand="0" w:evenVBand="0" w:oddHBand="1" w:evenHBand="0" w:firstRowFirstColumn="0" w:firstRowLastColumn="0" w:lastRowFirstColumn="0" w:lastRowLastColumn="0"/>
            </w:pPr>
            <w:r>
              <w:t>C source (.c and .h)</w:t>
            </w:r>
          </w:p>
        </w:tc>
        <w:tc>
          <w:tcPr>
            <w:tcW w:w="5940" w:type="dxa"/>
          </w:tcPr>
          <w:p w14:paraId="79653036" w14:textId="5DE15FA5" w:rsidR="00C61C27" w:rsidRDefault="00C61C27" w:rsidP="00C61C27">
            <w:pPr>
              <w:cnfStyle w:val="000000100000" w:firstRow="0" w:lastRow="0" w:firstColumn="0" w:lastColumn="0" w:oddVBand="0" w:evenVBand="0" w:oddHBand="1" w:evenHBand="0" w:firstRowFirstColumn="0" w:firstRowLastColumn="0" w:lastRowFirstColumn="0" w:lastRowLastColumn="0"/>
            </w:pPr>
            <w:r>
              <w:t>Auto-generating firmware source code that can be compiled directly into the firmware for a ROM model.</w:t>
            </w:r>
          </w:p>
        </w:tc>
      </w:tr>
      <w:tr w:rsidR="00C61C27" w14:paraId="2B568F82" w14:textId="77777777" w:rsidTr="00C61C27">
        <w:tc>
          <w:tcPr>
            <w:cnfStyle w:val="001000000000" w:firstRow="0" w:lastRow="0" w:firstColumn="1" w:lastColumn="0" w:oddVBand="0" w:evenVBand="0" w:oddHBand="0" w:evenHBand="0" w:firstRowFirstColumn="0" w:firstRowLastColumn="0" w:lastRowFirstColumn="0" w:lastRowLastColumn="0"/>
            <w:tcW w:w="805" w:type="dxa"/>
          </w:tcPr>
          <w:p w14:paraId="555E90A9" w14:textId="30FF3E52" w:rsidR="00C61C27" w:rsidRDefault="00C61C27" w:rsidP="00C61C27">
            <w:r>
              <w:t>sim</w:t>
            </w:r>
          </w:p>
        </w:tc>
        <w:tc>
          <w:tcPr>
            <w:tcW w:w="2880" w:type="dxa"/>
          </w:tcPr>
          <w:p w14:paraId="27E089AC" w14:textId="64F2E563" w:rsidR="00C61C27" w:rsidRDefault="00C61C27" w:rsidP="00C61C27">
            <w:pPr>
              <w:cnfStyle w:val="000000000000" w:firstRow="0" w:lastRow="0" w:firstColumn="0" w:lastColumn="0" w:oddVBand="0" w:evenVBand="0" w:oddHBand="0" w:evenHBand="0" w:firstRowFirstColumn="0" w:firstRowLastColumn="0" w:lastRowFirstColumn="0" w:lastRowLastColumn="0"/>
            </w:pPr>
            <w:r>
              <w:t>Binary memory images (.bin)</w:t>
            </w:r>
          </w:p>
        </w:tc>
        <w:tc>
          <w:tcPr>
            <w:tcW w:w="5940" w:type="dxa"/>
          </w:tcPr>
          <w:p w14:paraId="6C0E6300" w14:textId="5D27AC1D" w:rsidR="00C61C27" w:rsidRDefault="00C61C27" w:rsidP="00C61C27">
            <w:pPr>
              <w:cnfStyle w:val="000000000000" w:firstRow="0" w:lastRow="0" w:firstColumn="0" w:lastColumn="0" w:oddVBand="0" w:evenVBand="0" w:oddHBand="0" w:evenHBand="0" w:firstRowFirstColumn="0" w:firstRowLastColumn="0" w:lastRowFirstColumn="0" w:lastRowLastColumn="0"/>
            </w:pPr>
            <w:r>
              <w:t>Creating raw binary images of the DNN’s system RAM and BMC RAM segments that can be loaded directly to memory in an RTL simulation environment.</w:t>
            </w:r>
          </w:p>
        </w:tc>
      </w:tr>
      <w:tr w:rsidR="00C61C27" w14:paraId="3313B8DC" w14:textId="77777777" w:rsidTr="00C61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431B40" w14:textId="4B6C1998" w:rsidR="00C61C27" w:rsidRDefault="00C61C27" w:rsidP="00C61C27">
            <w:r>
              <w:t>i2c</w:t>
            </w:r>
          </w:p>
        </w:tc>
        <w:tc>
          <w:tcPr>
            <w:tcW w:w="2880" w:type="dxa"/>
          </w:tcPr>
          <w:p w14:paraId="18793022" w14:textId="106CF9C0" w:rsidR="00C61C27" w:rsidRDefault="00C61C27" w:rsidP="00C61C27">
            <w:pPr>
              <w:cnfStyle w:val="000000100000" w:firstRow="0" w:lastRow="0" w:firstColumn="0" w:lastColumn="0" w:oddVBand="0" w:evenVBand="0" w:oddHBand="1" w:evenHBand="0" w:firstRowFirstColumn="0" w:firstRowLastColumn="0" w:lastRowFirstColumn="0" w:lastRowLastColumn="0"/>
            </w:pPr>
            <w:r>
              <w:t>Binary I2C sequence (.bin)</w:t>
            </w:r>
          </w:p>
        </w:tc>
        <w:tc>
          <w:tcPr>
            <w:tcW w:w="5940" w:type="dxa"/>
          </w:tcPr>
          <w:p w14:paraId="7C383F92" w14:textId="4C5CDDE5" w:rsidR="00C61C27" w:rsidRDefault="00C61C27" w:rsidP="00C61C27">
            <w:pPr>
              <w:cnfStyle w:val="000000100000" w:firstRow="0" w:lastRow="0" w:firstColumn="0" w:lastColumn="0" w:oddVBand="0" w:evenVBand="0" w:oddHBand="1" w:evenHBand="0" w:firstRowFirstColumn="0" w:firstRowLastColumn="0" w:lastRowFirstColumn="0" w:lastRowLastColumn="0"/>
            </w:pPr>
            <w:r>
              <w:t xml:space="preserve">Creating an I2C sequence that can be used to load this DNN directly to a </w:t>
            </w:r>
            <w:r w:rsidR="00283183">
              <w:t>physical</w:t>
            </w:r>
            <w:r>
              <w:t xml:space="preserve"> image sensor.</w:t>
            </w:r>
          </w:p>
        </w:tc>
      </w:tr>
    </w:tbl>
    <w:p w14:paraId="12B01F3D" w14:textId="77777777" w:rsidR="00C61C27" w:rsidRPr="00C61C27" w:rsidRDefault="00C61C27" w:rsidP="00C61C27"/>
    <w:p w14:paraId="0E349DA7" w14:textId="44A573F9" w:rsidR="002F09EC" w:rsidRDefault="00C61C27" w:rsidP="002F09EC">
      <w:pPr>
        <w:pStyle w:val="Heading2"/>
      </w:pPr>
      <w:bookmarkStart w:id="32" w:name="_Toc75440681"/>
      <w:r>
        <w:t>ROM Mode</w:t>
      </w:r>
      <w:bookmarkEnd w:id="32"/>
    </w:p>
    <w:p w14:paraId="1A5EE41C" w14:textId="322B8F0F" w:rsidR="00C61C27" w:rsidRDefault="00C61C27" w:rsidP="00C61C27">
      <w:r>
        <w:t>In ROM mode, the following C source files are generated in the output directory:</w:t>
      </w:r>
    </w:p>
    <w:tbl>
      <w:tblPr>
        <w:tblStyle w:val="ListTable3-Accent1"/>
        <w:tblW w:w="0" w:type="auto"/>
        <w:tblLook w:val="04A0" w:firstRow="1" w:lastRow="0" w:firstColumn="1" w:lastColumn="0" w:noHBand="0" w:noVBand="1"/>
      </w:tblPr>
      <w:tblGrid>
        <w:gridCol w:w="3235"/>
        <w:gridCol w:w="6115"/>
      </w:tblGrid>
      <w:tr w:rsidR="00C61C27" w14:paraId="79F68443" w14:textId="77777777" w:rsidTr="000C21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7C2A125F" w14:textId="2D9AE232" w:rsidR="00C61C27" w:rsidRDefault="00C61C27" w:rsidP="00C61C27">
            <w:r>
              <w:t>Filename</w:t>
            </w:r>
          </w:p>
        </w:tc>
        <w:tc>
          <w:tcPr>
            <w:tcW w:w="6115" w:type="dxa"/>
          </w:tcPr>
          <w:p w14:paraId="750FCB48" w14:textId="599AEB9C" w:rsidR="00C61C27" w:rsidRDefault="00C61C27" w:rsidP="00C61C27">
            <w:pPr>
              <w:cnfStyle w:val="100000000000" w:firstRow="1" w:lastRow="0" w:firstColumn="0" w:lastColumn="0" w:oddVBand="0" w:evenVBand="0" w:oddHBand="0" w:evenHBand="0" w:firstRowFirstColumn="0" w:firstRowLastColumn="0" w:lastRowFirstColumn="0" w:lastRowLastColumn="0"/>
            </w:pPr>
            <w:r>
              <w:t>Description</w:t>
            </w:r>
          </w:p>
        </w:tc>
      </w:tr>
      <w:tr w:rsidR="00C61C27" w14:paraId="6825C65F" w14:textId="77777777" w:rsidTr="000C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13CE8F8" w14:textId="53670D82" w:rsidR="00C61C27" w:rsidRDefault="000C21DB" w:rsidP="00C61C27">
            <w:proofErr w:type="spellStart"/>
            <w:r>
              <w:t>dnn_common_auto.h</w:t>
            </w:r>
            <w:proofErr w:type="spellEnd"/>
          </w:p>
        </w:tc>
        <w:tc>
          <w:tcPr>
            <w:tcW w:w="6115" w:type="dxa"/>
          </w:tcPr>
          <w:p w14:paraId="18C2117E" w14:textId="735FC2D4" w:rsidR="00C61C27" w:rsidRDefault="000C21DB" w:rsidP="00C61C27">
            <w:pPr>
              <w:cnfStyle w:val="000000100000" w:firstRow="0" w:lastRow="0" w:firstColumn="0" w:lastColumn="0" w:oddVBand="0" w:evenVBand="0" w:oddHBand="1" w:evenHBand="0" w:firstRowFirstColumn="0" w:firstRowLastColumn="0" w:lastRowFirstColumn="0" w:lastRowLastColumn="0"/>
            </w:pPr>
            <w:r>
              <w:t xml:space="preserve">Header that defines all constants and structures that are shared between firmware and the DNN </w:t>
            </w:r>
            <w:r w:rsidR="0043408A">
              <w:t>Compiler</w:t>
            </w:r>
            <w:r>
              <w:t>, and declares objects that are defined in the remaining files.</w:t>
            </w:r>
          </w:p>
        </w:tc>
      </w:tr>
      <w:tr w:rsidR="00C61C27" w14:paraId="4E0B3027" w14:textId="77777777" w:rsidTr="000C21DB">
        <w:tc>
          <w:tcPr>
            <w:cnfStyle w:val="001000000000" w:firstRow="0" w:lastRow="0" w:firstColumn="1" w:lastColumn="0" w:oddVBand="0" w:evenVBand="0" w:oddHBand="0" w:evenHBand="0" w:firstRowFirstColumn="0" w:firstRowLastColumn="0" w:lastRowFirstColumn="0" w:lastRowLastColumn="0"/>
            <w:tcW w:w="3235" w:type="dxa"/>
          </w:tcPr>
          <w:p w14:paraId="0C380750" w14:textId="3F9CAEB5" w:rsidR="00C61C27" w:rsidRDefault="000C21DB" w:rsidP="00C61C27">
            <w:r>
              <w:t>&lt;name&gt;_</w:t>
            </w:r>
            <w:proofErr w:type="spellStart"/>
            <w:r>
              <w:t>misc_data_auto.c</w:t>
            </w:r>
            <w:proofErr w:type="spellEnd"/>
          </w:p>
        </w:tc>
        <w:tc>
          <w:tcPr>
            <w:tcW w:w="6115" w:type="dxa"/>
          </w:tcPr>
          <w:p w14:paraId="5C7D4D4B" w14:textId="75C4BE55" w:rsidR="00C61C27" w:rsidRDefault="000C21DB" w:rsidP="00C61C27">
            <w:pPr>
              <w:cnfStyle w:val="000000000000" w:firstRow="0" w:lastRow="0" w:firstColumn="0" w:lastColumn="0" w:oddVBand="0" w:evenVBand="0" w:oddHBand="0" w:evenHBand="0" w:firstRowFirstColumn="0" w:firstRowLastColumn="0" w:lastRowFirstColumn="0" w:lastRowLastColumn="0"/>
            </w:pPr>
            <w:r>
              <w:t xml:space="preserve">Defines the </w:t>
            </w:r>
            <w:proofErr w:type="spellStart"/>
            <w:r>
              <w:t>misc</w:t>
            </w:r>
            <w:proofErr w:type="spellEnd"/>
            <w:r>
              <w:t xml:space="preserve"> data array’s contents, as a int8[]</w:t>
            </w:r>
          </w:p>
        </w:tc>
      </w:tr>
      <w:tr w:rsidR="000C21DB" w14:paraId="76F56714" w14:textId="77777777" w:rsidTr="000C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103D00D" w14:textId="63232A38" w:rsidR="000C21DB" w:rsidRDefault="000C21DB" w:rsidP="00C61C27">
            <w:r>
              <w:t>&lt;name&gt;_</w:t>
            </w:r>
            <w:proofErr w:type="spellStart"/>
            <w:r>
              <w:t>optable_auto.c</w:t>
            </w:r>
            <w:proofErr w:type="spellEnd"/>
          </w:p>
        </w:tc>
        <w:tc>
          <w:tcPr>
            <w:tcW w:w="6115" w:type="dxa"/>
          </w:tcPr>
          <w:p w14:paraId="5A512B42" w14:textId="0263FE5A" w:rsidR="000C21DB" w:rsidRDefault="000C21DB" w:rsidP="00C61C27">
            <w:pPr>
              <w:cnfStyle w:val="000000100000" w:firstRow="0" w:lastRow="0" w:firstColumn="0" w:lastColumn="0" w:oddVBand="0" w:evenVBand="0" w:oddHBand="1" w:evenHBand="0" w:firstRowFirstColumn="0" w:firstRowLastColumn="0" w:lastRowFirstColumn="0" w:lastRowLastColumn="0"/>
            </w:pPr>
            <w:r>
              <w:t xml:space="preserve">Defines the </w:t>
            </w:r>
            <w:proofErr w:type="spellStart"/>
            <w:r>
              <w:t>optable’s</w:t>
            </w:r>
            <w:proofErr w:type="spellEnd"/>
            <w:r>
              <w:t xml:space="preserve"> contents, as a int8[] </w:t>
            </w:r>
          </w:p>
        </w:tc>
      </w:tr>
      <w:tr w:rsidR="000C21DB" w14:paraId="7A8AF3F8" w14:textId="77777777" w:rsidTr="000C21DB">
        <w:tc>
          <w:tcPr>
            <w:cnfStyle w:val="001000000000" w:firstRow="0" w:lastRow="0" w:firstColumn="1" w:lastColumn="0" w:oddVBand="0" w:evenVBand="0" w:oddHBand="0" w:evenHBand="0" w:firstRowFirstColumn="0" w:firstRowLastColumn="0" w:lastRowFirstColumn="0" w:lastRowLastColumn="0"/>
            <w:tcW w:w="3235" w:type="dxa"/>
          </w:tcPr>
          <w:p w14:paraId="6C225D6E" w14:textId="6E901BD0" w:rsidR="000C21DB" w:rsidRDefault="000C21DB" w:rsidP="00C61C27">
            <w:r>
              <w:t>&lt;name&gt;_</w:t>
            </w:r>
            <w:proofErr w:type="spellStart"/>
            <w:r>
              <w:t>quant_params_auto.c</w:t>
            </w:r>
            <w:proofErr w:type="spellEnd"/>
          </w:p>
        </w:tc>
        <w:tc>
          <w:tcPr>
            <w:tcW w:w="6115" w:type="dxa"/>
          </w:tcPr>
          <w:p w14:paraId="7D672F35" w14:textId="363F8302" w:rsidR="000C21DB" w:rsidRDefault="000C21DB" w:rsidP="00C61C27">
            <w:pPr>
              <w:cnfStyle w:val="000000000000" w:firstRow="0" w:lastRow="0" w:firstColumn="0" w:lastColumn="0" w:oddVBand="0" w:evenVBand="0" w:oddHBand="0" w:evenHBand="0" w:firstRowFirstColumn="0" w:firstRowLastColumn="0" w:lastRowFirstColumn="0" w:lastRowLastColumn="0"/>
            </w:pPr>
            <w:r>
              <w:t xml:space="preserve">Defines the </w:t>
            </w:r>
            <w:proofErr w:type="spellStart"/>
            <w:r>
              <w:t>quant_params</w:t>
            </w:r>
            <w:proofErr w:type="spellEnd"/>
            <w:r>
              <w:t xml:space="preserve"> array’s contents, as a int8[]</w:t>
            </w:r>
          </w:p>
        </w:tc>
      </w:tr>
      <w:tr w:rsidR="000C21DB" w14:paraId="6DDBB708" w14:textId="77777777" w:rsidTr="000C2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071E3B" w14:textId="7F511BF9" w:rsidR="000C21DB" w:rsidRDefault="000C21DB" w:rsidP="00C61C27">
            <w:proofErr w:type="spellStart"/>
            <w:r>
              <w:t>dnn_op_func_table_auto.c</w:t>
            </w:r>
            <w:proofErr w:type="spellEnd"/>
          </w:p>
        </w:tc>
        <w:tc>
          <w:tcPr>
            <w:tcW w:w="6115" w:type="dxa"/>
          </w:tcPr>
          <w:p w14:paraId="781F8FC7" w14:textId="1C7C2543" w:rsidR="000C21DB" w:rsidRDefault="000C21DB" w:rsidP="00C61C27">
            <w:pPr>
              <w:cnfStyle w:val="000000100000" w:firstRow="0" w:lastRow="0" w:firstColumn="0" w:lastColumn="0" w:oddVBand="0" w:evenVBand="0" w:oddHBand="1" w:evenHBand="0" w:firstRowFirstColumn="0" w:firstRowLastColumn="0" w:lastRowFirstColumn="0" w:lastRowLastColumn="0"/>
            </w:pPr>
            <w:r>
              <w:t>Defines an operation function table that maps a DNN_OPERATION_ID to a function that will implement that operation.</w:t>
            </w:r>
          </w:p>
        </w:tc>
      </w:tr>
    </w:tbl>
    <w:p w14:paraId="317054D6" w14:textId="77777777" w:rsidR="000C21DB" w:rsidRDefault="000C21DB" w:rsidP="000C21DB"/>
    <w:p w14:paraId="2C89F2A7" w14:textId="60C381C8" w:rsidR="000C21DB" w:rsidRDefault="000C21DB" w:rsidP="000C21DB">
      <w:r>
        <w:t>This mode is only intended to be used by the firmware team. The output files can be copied to the following location in the firmware source code, then compiled directly into the firmware build:</w:t>
      </w:r>
    </w:p>
    <w:p w14:paraId="4756D1E3" w14:textId="6E27153B" w:rsidR="000C21DB" w:rsidRDefault="000C21DB" w:rsidP="000C21DB">
      <w:pPr>
        <w:rPr>
          <w:rFonts w:ascii="Consolas" w:hAnsi="Consolas"/>
          <w:sz w:val="18"/>
          <w:szCs w:val="18"/>
        </w:rPr>
      </w:pPr>
      <w:proofErr w:type="spellStart"/>
      <w:r>
        <w:rPr>
          <w:rFonts w:ascii="Consolas" w:hAnsi="Consolas"/>
          <w:sz w:val="18"/>
          <w:szCs w:val="18"/>
        </w:rPr>
        <w:t>src</w:t>
      </w:r>
      <w:proofErr w:type="spellEnd"/>
      <w:r>
        <w:rPr>
          <w:rFonts w:ascii="Consolas" w:hAnsi="Consolas"/>
          <w:sz w:val="18"/>
          <w:szCs w:val="18"/>
        </w:rPr>
        <w:t>/category/</w:t>
      </w:r>
      <w:proofErr w:type="spellStart"/>
      <w:r>
        <w:rPr>
          <w:rFonts w:ascii="Consolas" w:hAnsi="Consolas"/>
          <w:sz w:val="18"/>
          <w:szCs w:val="18"/>
        </w:rPr>
        <w:t>dnn</w:t>
      </w:r>
      <w:proofErr w:type="spellEnd"/>
      <w:r>
        <w:rPr>
          <w:rFonts w:ascii="Consolas" w:hAnsi="Consolas"/>
          <w:sz w:val="18"/>
          <w:szCs w:val="18"/>
        </w:rPr>
        <w:t>/auto</w:t>
      </w:r>
    </w:p>
    <w:p w14:paraId="6C665EC9" w14:textId="69DB941B" w:rsidR="002B357B" w:rsidRPr="000C21DB" w:rsidRDefault="002B357B" w:rsidP="002B357B">
      <w:r>
        <w:t>Each file that defines a structure is prefixed with a DNN name in case the firmware needs to support multiple ROM models for different imaging modes in the future.</w:t>
      </w:r>
    </w:p>
    <w:p w14:paraId="431BC5B0" w14:textId="27CDB45D" w:rsidR="000C21DB" w:rsidRDefault="00C61C27" w:rsidP="000C21DB">
      <w:pPr>
        <w:pStyle w:val="Heading2"/>
      </w:pPr>
      <w:bookmarkStart w:id="33" w:name="_Toc75440682"/>
      <w:r>
        <w:t>Sim Mode</w:t>
      </w:r>
      <w:bookmarkEnd w:id="33"/>
    </w:p>
    <w:p w14:paraId="198D247C" w14:textId="511CB382" w:rsidR="002B357B" w:rsidRDefault="002B357B" w:rsidP="002B357B">
      <w:r>
        <w:t xml:space="preserve">For a reconfiguration DNN, the firmware requires some memory structures to be stored in system RAM (e.g. </w:t>
      </w:r>
      <w:proofErr w:type="spellStart"/>
      <w:r>
        <w:t>optable</w:t>
      </w:r>
      <w:proofErr w:type="spellEnd"/>
      <w:r>
        <w:t xml:space="preserve">, quantization parameters, </w:t>
      </w:r>
      <w:proofErr w:type="spellStart"/>
      <w:r>
        <w:t>misc</w:t>
      </w:r>
      <w:proofErr w:type="spellEnd"/>
      <w:r>
        <w:t xml:space="preserve"> data array), and some memory structures to be stored in BMC RAM (e.g. weights and biases).  In the RTL Simulation </w:t>
      </w:r>
      <w:ins w:id="34" w:author="Reay, Rob" w:date="2022-05-04T08:07:00Z">
        <w:r w:rsidR="0016677E">
          <w:t xml:space="preserve">and FW Simulation </w:t>
        </w:r>
      </w:ins>
      <w:r>
        <w:t>environment</w:t>
      </w:r>
      <w:ins w:id="35" w:author="Reay, Rob" w:date="2022-05-04T08:07:00Z">
        <w:r w:rsidR="0016677E">
          <w:t>s</w:t>
        </w:r>
      </w:ins>
      <w:r>
        <w:t xml:space="preserve">, tools exist to quickly pre-load regions of these RAMs with constant data during initialization, and this is what is used to test the reconfigurable DNN prior to </w:t>
      </w:r>
      <w:r w:rsidR="00283183">
        <w:t>silicon tape-out</w:t>
      </w:r>
      <w:r>
        <w:t>.</w:t>
      </w:r>
    </w:p>
    <w:p w14:paraId="5DF78420" w14:textId="129EEB1F" w:rsidR="002B357B" w:rsidRDefault="002B357B" w:rsidP="002B357B">
      <w:r>
        <w:t xml:space="preserve">When the output mode is “sim”, the firmware will generate </w:t>
      </w:r>
      <w:del w:id="36" w:author="Reay, Rob" w:date="2022-05-04T08:26:00Z">
        <w:r w:rsidDel="00796EB1">
          <w:delText xml:space="preserve">two </w:delText>
        </w:r>
      </w:del>
      <w:ins w:id="37" w:author="Reay, Rob" w:date="2022-05-04T08:26:00Z">
        <w:r w:rsidR="00796EB1">
          <w:t>three</w:t>
        </w:r>
        <w:r w:rsidR="00796EB1">
          <w:t xml:space="preserve"> </w:t>
        </w:r>
      </w:ins>
      <w:r>
        <w:t>output files:</w:t>
      </w:r>
    </w:p>
    <w:tbl>
      <w:tblPr>
        <w:tblStyle w:val="ListTable3-Accent1"/>
        <w:tblW w:w="0" w:type="auto"/>
        <w:tblLook w:val="04A0" w:firstRow="1" w:lastRow="0" w:firstColumn="1" w:lastColumn="0" w:noHBand="0" w:noVBand="1"/>
      </w:tblPr>
      <w:tblGrid>
        <w:gridCol w:w="3235"/>
        <w:gridCol w:w="6115"/>
      </w:tblGrid>
      <w:tr w:rsidR="002B357B" w14:paraId="2798F4A2" w14:textId="77777777" w:rsidTr="00283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35" w:type="dxa"/>
          </w:tcPr>
          <w:p w14:paraId="54DB1ACA" w14:textId="77777777" w:rsidR="002B357B" w:rsidRDefault="002B357B" w:rsidP="00283183">
            <w:r>
              <w:lastRenderedPageBreak/>
              <w:t>Filename</w:t>
            </w:r>
          </w:p>
        </w:tc>
        <w:tc>
          <w:tcPr>
            <w:tcW w:w="6115" w:type="dxa"/>
          </w:tcPr>
          <w:p w14:paraId="749F8AB3" w14:textId="77777777" w:rsidR="002B357B" w:rsidRDefault="002B357B" w:rsidP="00283183">
            <w:pPr>
              <w:cnfStyle w:val="100000000000" w:firstRow="1" w:lastRow="0" w:firstColumn="0" w:lastColumn="0" w:oddVBand="0" w:evenVBand="0" w:oddHBand="0" w:evenHBand="0" w:firstRowFirstColumn="0" w:firstRowLastColumn="0" w:lastRowFirstColumn="0" w:lastRowLastColumn="0"/>
            </w:pPr>
            <w:r>
              <w:t>Description</w:t>
            </w:r>
          </w:p>
        </w:tc>
      </w:tr>
      <w:tr w:rsidR="002B357B" w14:paraId="53450605" w14:textId="77777777" w:rsidTr="0028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1EDAB37" w14:textId="34B4704E" w:rsidR="002B357B" w:rsidRDefault="002B357B" w:rsidP="00283183">
            <w:r>
              <w:t>&lt;name&gt;_</w:t>
            </w:r>
            <w:proofErr w:type="spellStart"/>
            <w:r>
              <w:t>system_memory.bin</w:t>
            </w:r>
            <w:proofErr w:type="spellEnd"/>
          </w:p>
        </w:tc>
        <w:tc>
          <w:tcPr>
            <w:tcW w:w="6115" w:type="dxa"/>
          </w:tcPr>
          <w:p w14:paraId="05CE37F3" w14:textId="6B751CA9" w:rsidR="002B357B" w:rsidRDefault="002B357B" w:rsidP="00283183">
            <w:pPr>
              <w:cnfStyle w:val="000000100000" w:firstRow="0" w:lastRow="0" w:firstColumn="0" w:lastColumn="0" w:oddVBand="0" w:evenVBand="0" w:oddHBand="1" w:evenHBand="0" w:firstRowFirstColumn="0" w:firstRowLastColumn="0" w:lastRowFirstColumn="0" w:lastRowLastColumn="0"/>
            </w:pPr>
            <w:r>
              <w:t>The data that is required in system RAM to run this DNN</w:t>
            </w:r>
          </w:p>
        </w:tc>
      </w:tr>
      <w:tr w:rsidR="002B357B" w14:paraId="2C6A2CAE" w14:textId="77777777" w:rsidTr="00283183">
        <w:tc>
          <w:tcPr>
            <w:cnfStyle w:val="001000000000" w:firstRow="0" w:lastRow="0" w:firstColumn="1" w:lastColumn="0" w:oddVBand="0" w:evenVBand="0" w:oddHBand="0" w:evenHBand="0" w:firstRowFirstColumn="0" w:firstRowLastColumn="0" w:lastRowFirstColumn="0" w:lastRowLastColumn="0"/>
            <w:tcW w:w="3235" w:type="dxa"/>
          </w:tcPr>
          <w:p w14:paraId="1A04D61F" w14:textId="3ABCC18E" w:rsidR="002B357B" w:rsidRDefault="002B357B" w:rsidP="00283183">
            <w:r>
              <w:t>&lt;name&gt;_</w:t>
            </w:r>
            <w:proofErr w:type="spellStart"/>
            <w:r>
              <w:t>vpu_memory.bin</w:t>
            </w:r>
            <w:proofErr w:type="spellEnd"/>
          </w:p>
        </w:tc>
        <w:tc>
          <w:tcPr>
            <w:tcW w:w="6115" w:type="dxa"/>
          </w:tcPr>
          <w:p w14:paraId="469710BE" w14:textId="155EBBD3" w:rsidR="002B357B" w:rsidRDefault="002B357B" w:rsidP="00283183">
            <w:pPr>
              <w:cnfStyle w:val="000000000000" w:firstRow="0" w:lastRow="0" w:firstColumn="0" w:lastColumn="0" w:oddVBand="0" w:evenVBand="0" w:oddHBand="0" w:evenHBand="0" w:firstRowFirstColumn="0" w:firstRowLastColumn="0" w:lastRowFirstColumn="0" w:lastRowLastColumn="0"/>
            </w:pPr>
            <w:r>
              <w:t>The data that is required in BMC RAM to run this DNN</w:t>
            </w:r>
          </w:p>
        </w:tc>
      </w:tr>
      <w:tr w:rsidR="00796EB1" w14:paraId="33DE583F" w14:textId="77777777" w:rsidTr="00283183">
        <w:trPr>
          <w:cnfStyle w:val="000000100000" w:firstRow="0" w:lastRow="0" w:firstColumn="0" w:lastColumn="0" w:oddVBand="0" w:evenVBand="0" w:oddHBand="1" w:evenHBand="0" w:firstRowFirstColumn="0" w:firstRowLastColumn="0" w:lastRowFirstColumn="0" w:lastRowLastColumn="0"/>
          <w:ins w:id="38" w:author="Reay, Rob" w:date="2022-05-04T08:26:00Z"/>
        </w:trPr>
        <w:tc>
          <w:tcPr>
            <w:cnfStyle w:val="001000000000" w:firstRow="0" w:lastRow="0" w:firstColumn="1" w:lastColumn="0" w:oddVBand="0" w:evenVBand="0" w:oddHBand="0" w:evenHBand="0" w:firstRowFirstColumn="0" w:firstRowLastColumn="0" w:lastRowFirstColumn="0" w:lastRowLastColumn="0"/>
            <w:tcW w:w="3235" w:type="dxa"/>
          </w:tcPr>
          <w:p w14:paraId="608A80C0" w14:textId="4979D7A4" w:rsidR="00796EB1" w:rsidRDefault="00796EB1" w:rsidP="00283183">
            <w:pPr>
              <w:rPr>
                <w:ins w:id="39" w:author="Reay, Rob" w:date="2022-05-04T08:26:00Z"/>
              </w:rPr>
            </w:pPr>
            <w:ins w:id="40" w:author="Reay, Rob" w:date="2022-05-04T08:26:00Z">
              <w:r>
                <w:t>&lt;name&gt;_</w:t>
              </w:r>
            </w:ins>
            <w:ins w:id="41" w:author="Reay, Rob" w:date="2022-05-04T08:31:00Z">
              <w:r w:rsidR="002D0C37">
                <w:t>registers.txt</w:t>
              </w:r>
            </w:ins>
          </w:p>
        </w:tc>
        <w:tc>
          <w:tcPr>
            <w:tcW w:w="6115" w:type="dxa"/>
          </w:tcPr>
          <w:p w14:paraId="3C7A1E04" w14:textId="79BF664F" w:rsidR="00796EB1" w:rsidRDefault="00674343" w:rsidP="00283183">
            <w:pPr>
              <w:cnfStyle w:val="000000100000" w:firstRow="0" w:lastRow="0" w:firstColumn="0" w:lastColumn="0" w:oddVBand="0" w:evenVBand="0" w:oddHBand="1" w:evenHBand="0" w:firstRowFirstColumn="0" w:firstRowLastColumn="0" w:lastRowFirstColumn="0" w:lastRowLastColumn="0"/>
              <w:rPr>
                <w:ins w:id="42" w:author="Reay, Rob" w:date="2022-05-04T08:26:00Z"/>
              </w:rPr>
            </w:pPr>
            <w:ins w:id="43" w:author="Reay, Rob" w:date="2022-05-04T08:57:00Z">
              <w:r>
                <w:t>Register setting information for the simulator</w:t>
              </w:r>
            </w:ins>
          </w:p>
        </w:tc>
      </w:tr>
    </w:tbl>
    <w:p w14:paraId="00974437" w14:textId="6E583FA1" w:rsidR="002B357B" w:rsidRDefault="002B357B" w:rsidP="002B357B"/>
    <w:p w14:paraId="756DBFBC" w14:textId="249029A5" w:rsidR="000C21DB" w:rsidRPr="000C21DB" w:rsidRDefault="002B357B" w:rsidP="000C21DB">
      <w:r>
        <w:t xml:space="preserve">The DNN </w:t>
      </w:r>
      <w:r w:rsidR="0043408A">
        <w:t>Compiler</w:t>
      </w:r>
      <w:r>
        <w:t xml:space="preserve"> also outputs information about the sizes and start addresses of each of these memory segments, which can be used to set up a simulation. For more information about how these files are used, see reference document [4].</w:t>
      </w:r>
    </w:p>
    <w:p w14:paraId="7021704D" w14:textId="01326186" w:rsidR="002F09EC" w:rsidRDefault="002F09EC" w:rsidP="002F09EC">
      <w:pPr>
        <w:pStyle w:val="Heading2"/>
      </w:pPr>
      <w:bookmarkStart w:id="44" w:name="_Toc75440683"/>
      <w:r>
        <w:t>I2C</w:t>
      </w:r>
      <w:r w:rsidR="00C61C27">
        <w:t xml:space="preserve"> Mode</w:t>
      </w:r>
      <w:bookmarkEnd w:id="44"/>
    </w:p>
    <w:p w14:paraId="7448DE8A" w14:textId="7A9DFD82" w:rsidR="002B357B" w:rsidRDefault="002B357B" w:rsidP="002B357B">
      <w:r>
        <w:t>When a customer load</w:t>
      </w:r>
      <w:r w:rsidR="00DF3611">
        <w:t>s</w:t>
      </w:r>
      <w:r>
        <w:t xml:space="preserve"> their own DNN on real silicon, they will use I2C to write directly to memory regions and configure DNN registers. When the output mode is “i2c”, the firmware will generate a single file, &lt;name&gt;_</w:t>
      </w:r>
      <w:r w:rsidR="00D845DF">
        <w:t xml:space="preserve"> </w:t>
      </w:r>
      <w:r>
        <w:t>load_sequence</w:t>
      </w:r>
      <w:r w:rsidR="00D845DF">
        <w:t>_i2c</w:t>
      </w:r>
      <w:r>
        <w:t>.bin, that contains the exact byte sequence that should be written over I2C to load this DNN. This I2C sequence is generally a sequence of 3 byte write operations, where the bytes are:</w:t>
      </w:r>
    </w:p>
    <w:p w14:paraId="37EE6A60" w14:textId="334C4EA5" w:rsidR="002B357B" w:rsidRDefault="002B357B" w:rsidP="002B357B">
      <w:pPr>
        <w:pStyle w:val="ListParagraph"/>
        <w:numPr>
          <w:ilvl w:val="0"/>
          <w:numId w:val="23"/>
        </w:numPr>
      </w:pPr>
      <w:r>
        <w:t>Address MSB</w:t>
      </w:r>
    </w:p>
    <w:p w14:paraId="1171D5B4" w14:textId="04F5E300" w:rsidR="002B357B" w:rsidRDefault="002B357B" w:rsidP="002B357B">
      <w:pPr>
        <w:pStyle w:val="ListParagraph"/>
        <w:numPr>
          <w:ilvl w:val="0"/>
          <w:numId w:val="23"/>
        </w:numPr>
      </w:pPr>
      <w:r>
        <w:t>Address LSB</w:t>
      </w:r>
    </w:p>
    <w:p w14:paraId="68123736" w14:textId="7A334E1E" w:rsidR="002B357B" w:rsidRDefault="002B357B" w:rsidP="002B357B">
      <w:pPr>
        <w:pStyle w:val="ListParagraph"/>
        <w:numPr>
          <w:ilvl w:val="0"/>
          <w:numId w:val="23"/>
        </w:numPr>
      </w:pPr>
      <w:r>
        <w:t>Data</w:t>
      </w:r>
    </w:p>
    <w:p w14:paraId="1D48C84A" w14:textId="434BF5D6" w:rsidR="002B357B" w:rsidRDefault="002B357B" w:rsidP="002B357B">
      <w:r>
        <w:t>The sequence includes all writes that are necessary to load the DNN, including:</w:t>
      </w:r>
    </w:p>
    <w:p w14:paraId="2AB0B71A" w14:textId="121DEDD1" w:rsidR="007A4EB5" w:rsidRDefault="007A4EB5" w:rsidP="002B357B">
      <w:pPr>
        <w:pStyle w:val="ListParagraph"/>
        <w:numPr>
          <w:ilvl w:val="0"/>
          <w:numId w:val="25"/>
        </w:numPr>
      </w:pPr>
      <w:r>
        <w:t>I2C initialization sequence</w:t>
      </w:r>
    </w:p>
    <w:p w14:paraId="404B933B" w14:textId="77777777" w:rsidR="007A4EB5" w:rsidRDefault="007A4EB5" w:rsidP="007A4EB5">
      <w:pPr>
        <w:pStyle w:val="ListParagraph"/>
        <w:numPr>
          <w:ilvl w:val="0"/>
          <w:numId w:val="25"/>
        </w:numPr>
      </w:pPr>
      <w:r>
        <w:t>Configuring customer registers for the DNN</w:t>
      </w:r>
    </w:p>
    <w:p w14:paraId="4BD11BF5" w14:textId="404A040B" w:rsidR="002B357B" w:rsidRDefault="002B357B" w:rsidP="002B357B">
      <w:pPr>
        <w:pStyle w:val="ListParagraph"/>
        <w:numPr>
          <w:ilvl w:val="0"/>
          <w:numId w:val="25"/>
        </w:numPr>
      </w:pPr>
      <w:r>
        <w:t>Loading structures to system RAM and BMC RAM</w:t>
      </w:r>
      <w:r w:rsidR="007A4EB5">
        <w:t xml:space="preserve"> using Group </w:t>
      </w:r>
      <w:proofErr w:type="spellStart"/>
      <w:r w:rsidR="007A4EB5">
        <w:t>Remappings</w:t>
      </w:r>
      <w:proofErr w:type="spellEnd"/>
    </w:p>
    <w:p w14:paraId="728A030B" w14:textId="6FD6A66C" w:rsidR="007A4EB5" w:rsidRDefault="007A4EB5" w:rsidP="002B357B">
      <w:pPr>
        <w:pStyle w:val="ListParagraph"/>
        <w:numPr>
          <w:ilvl w:val="0"/>
          <w:numId w:val="25"/>
        </w:numPr>
      </w:pPr>
      <w:r>
        <w:t xml:space="preserve">Resetting group </w:t>
      </w:r>
      <w:proofErr w:type="spellStart"/>
      <w:r>
        <w:t>remappings</w:t>
      </w:r>
      <w:proofErr w:type="spellEnd"/>
    </w:p>
    <w:p w14:paraId="6D18CC78" w14:textId="1BF87019" w:rsidR="002B357B" w:rsidRPr="002B357B" w:rsidRDefault="002B357B" w:rsidP="002B357B">
      <w:r>
        <w:t>After a customer sends this raw sequence over I2C byte-by-byte, the firmware will be configured to run their DNN next time the image sensor enters DNN Internal mode.</w:t>
      </w:r>
    </w:p>
    <w:p w14:paraId="1E137E22" w14:textId="24F129AE" w:rsidR="00AB23C8" w:rsidRDefault="00AB23C8" w:rsidP="00AB23C8">
      <w:pPr>
        <w:pStyle w:val="Heading2"/>
      </w:pPr>
      <w:bookmarkStart w:id="45" w:name="_Toc75440684"/>
      <w:r>
        <w:t>Summary File</w:t>
      </w:r>
      <w:bookmarkEnd w:id="45"/>
    </w:p>
    <w:p w14:paraId="5B1163A8" w14:textId="45A287A1" w:rsidR="002B357B" w:rsidRDefault="002B357B" w:rsidP="002B357B">
      <w:r>
        <w:t xml:space="preserve">In addition to outputting one of the file types described in the previous three subsections, the </w:t>
      </w:r>
      <w:r w:rsidR="0043408A">
        <w:t>Compiler</w:t>
      </w:r>
      <w:r>
        <w:t xml:space="preserve"> will </w:t>
      </w:r>
      <w:r>
        <w:rPr>
          <w:i/>
          <w:iCs/>
        </w:rPr>
        <w:t>always</w:t>
      </w:r>
      <w:r>
        <w:t xml:space="preserve"> output a human-readable text file called &lt;name&gt;_summary.txt.</w:t>
      </w:r>
    </w:p>
    <w:p w14:paraId="13B6A9A8" w14:textId="69C7933C" w:rsidR="002B357B" w:rsidRDefault="00380416" w:rsidP="002B357B">
      <w:r>
        <w:t>This file provides a lot of useful information about the DNN. The header at the top of the file provides the following information:</w:t>
      </w:r>
    </w:p>
    <w:p w14:paraId="286848AE" w14:textId="38068241" w:rsidR="00380416" w:rsidRDefault="00380416" w:rsidP="00380416">
      <w:pPr>
        <w:pStyle w:val="ListParagraph"/>
        <w:numPr>
          <w:ilvl w:val="0"/>
          <w:numId w:val="26"/>
        </w:numPr>
      </w:pPr>
      <w:r>
        <w:t>Size of each</w:t>
      </w:r>
      <w:r w:rsidR="00DF3611">
        <w:t xml:space="preserve"> individual</w:t>
      </w:r>
      <w:r>
        <w:t xml:space="preserve"> memory structure</w:t>
      </w:r>
    </w:p>
    <w:p w14:paraId="7A5D9FFD" w14:textId="48F7DA14" w:rsidR="00380416" w:rsidRDefault="00380416" w:rsidP="00380416">
      <w:pPr>
        <w:pStyle w:val="ListParagraph"/>
        <w:numPr>
          <w:ilvl w:val="0"/>
          <w:numId w:val="26"/>
        </w:numPr>
      </w:pPr>
      <w:r>
        <w:t xml:space="preserve">Amount of bytes used vs. available in </w:t>
      </w:r>
      <w:r w:rsidR="00DF3611">
        <w:t>System and BMC RAM</w:t>
      </w:r>
    </w:p>
    <w:p w14:paraId="10D39ACA" w14:textId="1CEA67FC" w:rsidR="00380416" w:rsidRDefault="00380416" w:rsidP="00380416">
      <w:pPr>
        <w:pStyle w:val="ListParagraph"/>
        <w:numPr>
          <w:ilvl w:val="0"/>
          <w:numId w:val="26"/>
        </w:numPr>
      </w:pPr>
      <w:r>
        <w:t>Settings of customer registers that are necessary to load this DNN</w:t>
      </w:r>
    </w:p>
    <w:p w14:paraId="67A3F653" w14:textId="68B34926" w:rsidR="00380416" w:rsidRDefault="00380416" w:rsidP="00380416">
      <w:r>
        <w:t>After this, a description of each layer in the final DNN is provided. For each layer, the operation ID, parameters, and working memory address are provided. Then, each input and output buffer is described in detail. An estimate of how long each layer’s processing will take is given as well.</w:t>
      </w:r>
    </w:p>
    <w:p w14:paraId="1943893F" w14:textId="337C5C65" w:rsidR="00380416" w:rsidRDefault="00380416" w:rsidP="00380416">
      <w:r>
        <w:t>Finally, at the end of the file, the following information is provided:</w:t>
      </w:r>
    </w:p>
    <w:p w14:paraId="44F14D2E" w14:textId="410A361C" w:rsidR="00380416" w:rsidRDefault="00380416" w:rsidP="00380416">
      <w:pPr>
        <w:pStyle w:val="ListParagraph"/>
        <w:numPr>
          <w:ilvl w:val="0"/>
          <w:numId w:val="27"/>
        </w:numPr>
      </w:pPr>
      <w:r>
        <w:t>An estimate of the total processing time of the DNN</w:t>
      </w:r>
    </w:p>
    <w:p w14:paraId="15065F2E" w14:textId="6D2B797A" w:rsidR="00380416" w:rsidRPr="002B357B" w:rsidRDefault="00380416" w:rsidP="00380416">
      <w:pPr>
        <w:pStyle w:val="ListParagraph"/>
        <w:numPr>
          <w:ilvl w:val="0"/>
          <w:numId w:val="27"/>
        </w:numPr>
      </w:pPr>
      <w:r>
        <w:t>A breakdown of which VPU instructions will be used, and how much time will be spent on each individual instruction type</w:t>
      </w:r>
    </w:p>
    <w:p w14:paraId="04F2C76A" w14:textId="784CB216" w:rsidR="00380416" w:rsidRDefault="002F09EC" w:rsidP="00380416">
      <w:pPr>
        <w:pStyle w:val="Heading1"/>
      </w:pPr>
      <w:bookmarkStart w:id="46" w:name="_Toc75440685"/>
      <w:r>
        <w:lastRenderedPageBreak/>
        <w:t>Operations Interface</w:t>
      </w:r>
      <w:bookmarkEnd w:id="46"/>
    </w:p>
    <w:p w14:paraId="42D136CB" w14:textId="5A2CFF31" w:rsidR="00384560" w:rsidRDefault="00384560" w:rsidP="00384560">
      <w:r>
        <w:t xml:space="preserve">As the DNN </w:t>
      </w:r>
      <w:r w:rsidR="0043408A">
        <w:t>Compiler</w:t>
      </w:r>
      <w:r>
        <w:t xml:space="preserve"> operates on layers in a DNN one-by-one, there are several cases where inputs and outputs need to be handled differently based on the layer type. For example, the </w:t>
      </w:r>
      <w:proofErr w:type="spellStart"/>
      <w:r>
        <w:t>TFLite</w:t>
      </w:r>
      <w:proofErr w:type="spellEnd"/>
      <w:r>
        <w:t xml:space="preserve"> Reader needs to extract different layer parameters from each layer type, the DNN Processor needs to reserve a different amount of working memory for each layer type, and the Output Writer needs to pack layer parameters differently based on the layer type.  In order to keep all layer-specific code together, an Operations interface was developed.  Each supported layer type has its own </w:t>
      </w:r>
      <w:r w:rsidR="00DF3611">
        <w:t>implementation of this interface</w:t>
      </w:r>
      <w:r>
        <w:t xml:space="preserve"> in the following directory:</w:t>
      </w:r>
    </w:p>
    <w:p w14:paraId="5357EA54" w14:textId="40ACE8BD" w:rsidR="00384560" w:rsidRDefault="0043408A" w:rsidP="00384560">
      <w:pPr>
        <w:rPr>
          <w:rFonts w:ascii="Consolas" w:hAnsi="Consolas"/>
          <w:sz w:val="18"/>
          <w:szCs w:val="18"/>
        </w:rPr>
      </w:pPr>
      <w:r>
        <w:rPr>
          <w:rFonts w:ascii="Consolas" w:hAnsi="Consolas"/>
          <w:sz w:val="18"/>
          <w:szCs w:val="18"/>
        </w:rPr>
        <w:t>internal</w:t>
      </w:r>
      <w:r w:rsidR="00384560">
        <w:rPr>
          <w:rFonts w:ascii="Consolas" w:hAnsi="Consolas"/>
          <w:sz w:val="18"/>
          <w:szCs w:val="18"/>
        </w:rPr>
        <w:t>/operations</w:t>
      </w:r>
    </w:p>
    <w:p w14:paraId="0BB3A11A" w14:textId="5E7CA71E" w:rsidR="00384560" w:rsidRDefault="00384560" w:rsidP="00384560">
      <w:r>
        <w:t xml:space="preserve">Each </w:t>
      </w:r>
      <w:r w:rsidR="00DF3611">
        <w:t>layer’s implementation has</w:t>
      </w:r>
      <w:r>
        <w:t xml:space="preserve"> the following functions:</w:t>
      </w:r>
    </w:p>
    <w:tbl>
      <w:tblPr>
        <w:tblStyle w:val="ListTable3-Accent1"/>
        <w:tblW w:w="0" w:type="auto"/>
        <w:tblLook w:val="04A0" w:firstRow="1" w:lastRow="0" w:firstColumn="1" w:lastColumn="0" w:noHBand="0" w:noVBand="1"/>
      </w:tblPr>
      <w:tblGrid>
        <w:gridCol w:w="2878"/>
        <w:gridCol w:w="1549"/>
        <w:gridCol w:w="4923"/>
      </w:tblGrid>
      <w:tr w:rsidR="00DF3611" w14:paraId="6BA20DFB" w14:textId="77777777" w:rsidTr="00DF36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78" w:type="dxa"/>
          </w:tcPr>
          <w:p w14:paraId="4D8DB9F6" w14:textId="62B70C4C" w:rsidR="00DF3611" w:rsidRDefault="00DF3611" w:rsidP="00384560">
            <w:r>
              <w:t>Function Name</w:t>
            </w:r>
          </w:p>
        </w:tc>
        <w:tc>
          <w:tcPr>
            <w:tcW w:w="1546" w:type="dxa"/>
          </w:tcPr>
          <w:p w14:paraId="18F6D48D" w14:textId="7544E619" w:rsidR="00DF3611" w:rsidRDefault="00DF3611" w:rsidP="00384560">
            <w:pPr>
              <w:cnfStyle w:val="100000000000" w:firstRow="1" w:lastRow="0" w:firstColumn="0" w:lastColumn="0" w:oddVBand="0" w:evenVBand="0" w:oddHBand="0" w:evenHBand="0" w:firstRowFirstColumn="0" w:firstRowLastColumn="0" w:lastRowFirstColumn="0" w:lastRowLastColumn="0"/>
            </w:pPr>
            <w:r>
              <w:t>Called From</w:t>
            </w:r>
          </w:p>
        </w:tc>
        <w:tc>
          <w:tcPr>
            <w:tcW w:w="4926" w:type="dxa"/>
          </w:tcPr>
          <w:p w14:paraId="5123F605" w14:textId="5C393017" w:rsidR="00DF3611" w:rsidRDefault="00DF3611" w:rsidP="00384560">
            <w:pPr>
              <w:cnfStyle w:val="100000000000" w:firstRow="1" w:lastRow="0" w:firstColumn="0" w:lastColumn="0" w:oddVBand="0" w:evenVBand="0" w:oddHBand="0" w:evenHBand="0" w:firstRowFirstColumn="0" w:firstRowLastColumn="0" w:lastRowFirstColumn="0" w:lastRowLastColumn="0"/>
            </w:pPr>
            <w:r>
              <w:t>Description</w:t>
            </w:r>
          </w:p>
        </w:tc>
      </w:tr>
      <w:tr w:rsidR="00DF3611" w14:paraId="501FAE4E" w14:textId="77777777" w:rsidTr="00DF3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42FF532A" w14:textId="7B1E550B" w:rsidR="00DF3611" w:rsidRDefault="00DF3611" w:rsidP="00384560">
            <w:proofErr w:type="spellStart"/>
            <w:r>
              <w:t>get_op_params_tflite</w:t>
            </w:r>
            <w:proofErr w:type="spellEnd"/>
          </w:p>
        </w:tc>
        <w:tc>
          <w:tcPr>
            <w:tcW w:w="1546" w:type="dxa"/>
          </w:tcPr>
          <w:p w14:paraId="7B31A898" w14:textId="2F1A3F04" w:rsidR="00DF3611" w:rsidRDefault="00DF3611" w:rsidP="00384560">
            <w:pPr>
              <w:cnfStyle w:val="000000100000" w:firstRow="0" w:lastRow="0" w:firstColumn="0" w:lastColumn="0" w:oddVBand="0" w:evenVBand="0" w:oddHBand="1" w:evenHBand="0" w:firstRowFirstColumn="0" w:firstRowLastColumn="0" w:lastRowFirstColumn="0" w:lastRowLastColumn="0"/>
            </w:pPr>
            <w:proofErr w:type="spellStart"/>
            <w:r>
              <w:t>InputReader</w:t>
            </w:r>
            <w:proofErr w:type="spellEnd"/>
          </w:p>
        </w:tc>
        <w:tc>
          <w:tcPr>
            <w:tcW w:w="4926" w:type="dxa"/>
          </w:tcPr>
          <w:p w14:paraId="58264B32" w14:textId="5044D1CE" w:rsidR="00DF3611" w:rsidRDefault="00DF3611" w:rsidP="00384560">
            <w:pPr>
              <w:cnfStyle w:val="000000100000" w:firstRow="0" w:lastRow="0" w:firstColumn="0" w:lastColumn="0" w:oddVBand="0" w:evenVBand="0" w:oddHBand="1" w:evenHBand="0" w:firstRowFirstColumn="0" w:firstRowLastColumn="0" w:lastRowFirstColumn="0" w:lastRowLastColumn="0"/>
            </w:pPr>
            <w:r>
              <w:t>Extract the layer’s parameters from a .</w:t>
            </w:r>
            <w:proofErr w:type="spellStart"/>
            <w:r>
              <w:t>tflite</w:t>
            </w:r>
            <w:proofErr w:type="spellEnd"/>
            <w:r>
              <w:t xml:space="preserve"> file and store in dictionary</w:t>
            </w:r>
          </w:p>
        </w:tc>
      </w:tr>
      <w:tr w:rsidR="00DF3611" w14:paraId="184C65AF" w14:textId="77777777" w:rsidTr="00DF3611">
        <w:tc>
          <w:tcPr>
            <w:cnfStyle w:val="001000000000" w:firstRow="0" w:lastRow="0" w:firstColumn="1" w:lastColumn="0" w:oddVBand="0" w:evenVBand="0" w:oddHBand="0" w:evenHBand="0" w:firstRowFirstColumn="0" w:firstRowLastColumn="0" w:lastRowFirstColumn="0" w:lastRowLastColumn="0"/>
            <w:tcW w:w="2878" w:type="dxa"/>
          </w:tcPr>
          <w:p w14:paraId="6A6ECAD0" w14:textId="76EE700B" w:rsidR="00DF3611" w:rsidRDefault="00DF3611" w:rsidP="00384560">
            <w:proofErr w:type="spellStart"/>
            <w:r>
              <w:t>get_op_params_pytorch</w:t>
            </w:r>
            <w:proofErr w:type="spellEnd"/>
          </w:p>
        </w:tc>
        <w:tc>
          <w:tcPr>
            <w:tcW w:w="1546" w:type="dxa"/>
          </w:tcPr>
          <w:p w14:paraId="00ED7C85" w14:textId="49AFDDFD" w:rsidR="00DF3611" w:rsidRDefault="00DF3611" w:rsidP="00384560">
            <w:pPr>
              <w:cnfStyle w:val="000000000000" w:firstRow="0" w:lastRow="0" w:firstColumn="0" w:lastColumn="0" w:oddVBand="0" w:evenVBand="0" w:oddHBand="0" w:evenHBand="0" w:firstRowFirstColumn="0" w:firstRowLastColumn="0" w:lastRowFirstColumn="0" w:lastRowLastColumn="0"/>
            </w:pPr>
            <w:proofErr w:type="spellStart"/>
            <w:r>
              <w:t>InputReader</w:t>
            </w:r>
            <w:proofErr w:type="spellEnd"/>
          </w:p>
        </w:tc>
        <w:tc>
          <w:tcPr>
            <w:tcW w:w="4926" w:type="dxa"/>
          </w:tcPr>
          <w:p w14:paraId="37677DA8" w14:textId="3B1DCA7A" w:rsidR="00DF3611" w:rsidRDefault="00DF3611" w:rsidP="00384560">
            <w:pPr>
              <w:cnfStyle w:val="000000000000" w:firstRow="0" w:lastRow="0" w:firstColumn="0" w:lastColumn="0" w:oddVBand="0" w:evenVBand="0" w:oddHBand="0" w:evenHBand="0" w:firstRowFirstColumn="0" w:firstRowLastColumn="0" w:lastRowFirstColumn="0" w:lastRowLastColumn="0"/>
            </w:pPr>
            <w:r>
              <w:t xml:space="preserve">Extract the layer’s parameters from a </w:t>
            </w:r>
            <w:proofErr w:type="spellStart"/>
            <w:r>
              <w:t>PyTorch</w:t>
            </w:r>
            <w:proofErr w:type="spellEnd"/>
            <w:r>
              <w:t xml:space="preserve"> file and store in dictionary</w:t>
            </w:r>
          </w:p>
        </w:tc>
      </w:tr>
      <w:tr w:rsidR="00DF3611" w14:paraId="1F202963" w14:textId="77777777" w:rsidTr="00DF3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7BF110F7" w14:textId="3E32A8A6" w:rsidR="00DF3611" w:rsidRDefault="00DF3611" w:rsidP="00384560">
            <w:proofErr w:type="spellStart"/>
            <w:r>
              <w:t>finalize_op_params</w:t>
            </w:r>
            <w:proofErr w:type="spellEnd"/>
          </w:p>
        </w:tc>
        <w:tc>
          <w:tcPr>
            <w:tcW w:w="1546" w:type="dxa"/>
          </w:tcPr>
          <w:p w14:paraId="626C6538" w14:textId="41D8BFB6" w:rsidR="00DF3611" w:rsidRDefault="00DF3611" w:rsidP="00384560">
            <w:pPr>
              <w:cnfStyle w:val="000000100000" w:firstRow="0" w:lastRow="0" w:firstColumn="0" w:lastColumn="0" w:oddVBand="0" w:evenVBand="0" w:oddHBand="1" w:evenHBand="0" w:firstRowFirstColumn="0" w:firstRowLastColumn="0" w:lastRowFirstColumn="0" w:lastRowLastColumn="0"/>
            </w:pPr>
            <w:proofErr w:type="spellStart"/>
            <w:r>
              <w:t>DNNProcessor</w:t>
            </w:r>
            <w:proofErr w:type="spellEnd"/>
          </w:p>
        </w:tc>
        <w:tc>
          <w:tcPr>
            <w:tcW w:w="4926" w:type="dxa"/>
          </w:tcPr>
          <w:p w14:paraId="6A24C180" w14:textId="31CEB7C2" w:rsidR="00DF3611" w:rsidRDefault="00DF3611" w:rsidP="00384560">
            <w:pPr>
              <w:cnfStyle w:val="000000100000" w:firstRow="0" w:lastRow="0" w:firstColumn="0" w:lastColumn="0" w:oddVBand="0" w:evenVBand="0" w:oddHBand="1" w:evenHBand="0" w:firstRowFirstColumn="0" w:firstRowLastColumn="0" w:lastRowFirstColumn="0" w:lastRowLastColumn="0"/>
            </w:pPr>
            <w:r>
              <w:t xml:space="preserve">Calculate final parameter values for this layer based on the existing dictionary (see Section </w:t>
            </w:r>
            <w:r>
              <w:fldChar w:fldCharType="begin"/>
            </w:r>
            <w:r>
              <w:instrText xml:space="preserve"> REF _Ref71529110 \r \h </w:instrText>
            </w:r>
            <w:r>
              <w:fldChar w:fldCharType="separate"/>
            </w:r>
            <w:r>
              <w:t>8.3</w:t>
            </w:r>
            <w:r>
              <w:fldChar w:fldCharType="end"/>
            </w:r>
            <w:r>
              <w:t>)</w:t>
            </w:r>
          </w:p>
        </w:tc>
      </w:tr>
      <w:tr w:rsidR="00DF3611" w14:paraId="1864477A" w14:textId="77777777" w:rsidTr="00DF3611">
        <w:tc>
          <w:tcPr>
            <w:cnfStyle w:val="001000000000" w:firstRow="0" w:lastRow="0" w:firstColumn="1" w:lastColumn="0" w:oddVBand="0" w:evenVBand="0" w:oddHBand="0" w:evenHBand="0" w:firstRowFirstColumn="0" w:firstRowLastColumn="0" w:lastRowFirstColumn="0" w:lastRowLastColumn="0"/>
            <w:tcW w:w="2878" w:type="dxa"/>
          </w:tcPr>
          <w:p w14:paraId="24FCFCAF" w14:textId="34925DFD" w:rsidR="00DF3611" w:rsidRDefault="00DF3611" w:rsidP="00384560">
            <w:proofErr w:type="spellStart"/>
            <w:r>
              <w:t>supports_cropping</w:t>
            </w:r>
            <w:proofErr w:type="spellEnd"/>
          </w:p>
        </w:tc>
        <w:tc>
          <w:tcPr>
            <w:tcW w:w="1546" w:type="dxa"/>
          </w:tcPr>
          <w:p w14:paraId="41AD1FA5" w14:textId="55769D38" w:rsidR="00DF3611" w:rsidRDefault="00DF3611" w:rsidP="00384560">
            <w:pPr>
              <w:cnfStyle w:val="000000000000" w:firstRow="0" w:lastRow="0" w:firstColumn="0" w:lastColumn="0" w:oddVBand="0" w:evenVBand="0" w:oddHBand="0" w:evenHBand="0" w:firstRowFirstColumn="0" w:firstRowLastColumn="0" w:lastRowFirstColumn="0" w:lastRowLastColumn="0"/>
            </w:pPr>
            <w:proofErr w:type="spellStart"/>
            <w:r>
              <w:t>DNNProcessor</w:t>
            </w:r>
            <w:proofErr w:type="spellEnd"/>
          </w:p>
        </w:tc>
        <w:tc>
          <w:tcPr>
            <w:tcW w:w="4926" w:type="dxa"/>
          </w:tcPr>
          <w:p w14:paraId="187695FA" w14:textId="7373EF38" w:rsidR="00DF3611" w:rsidRDefault="00DF3611" w:rsidP="00384560">
            <w:pPr>
              <w:cnfStyle w:val="000000000000" w:firstRow="0" w:lastRow="0" w:firstColumn="0" w:lastColumn="0" w:oddVBand="0" w:evenVBand="0" w:oddHBand="0" w:evenHBand="0" w:firstRowFirstColumn="0" w:firstRowLastColumn="0" w:lastRowFirstColumn="0" w:lastRowLastColumn="0"/>
            </w:pPr>
            <w:r>
              <w:t>Check if this layer type supports operating on a cropped region of a larger buffer</w:t>
            </w:r>
          </w:p>
        </w:tc>
      </w:tr>
      <w:tr w:rsidR="00DF3611" w14:paraId="5EEF011B" w14:textId="77777777" w:rsidTr="00DF3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6EC1AF43" w14:textId="3A182CE9" w:rsidR="00DF3611" w:rsidRDefault="00DF3611" w:rsidP="00384560">
            <w:proofErr w:type="spellStart"/>
            <w:r>
              <w:t>op_params_to_byte_array</w:t>
            </w:r>
            <w:proofErr w:type="spellEnd"/>
          </w:p>
        </w:tc>
        <w:tc>
          <w:tcPr>
            <w:tcW w:w="1546" w:type="dxa"/>
          </w:tcPr>
          <w:p w14:paraId="0C8D92AD" w14:textId="5E1CD7E6" w:rsidR="00DF3611" w:rsidRDefault="00DF3611" w:rsidP="00384560">
            <w:pPr>
              <w:cnfStyle w:val="000000100000" w:firstRow="0" w:lastRow="0" w:firstColumn="0" w:lastColumn="0" w:oddVBand="0" w:evenVBand="0" w:oddHBand="1" w:evenHBand="0" w:firstRowFirstColumn="0" w:firstRowLastColumn="0" w:lastRowFirstColumn="0" w:lastRowLastColumn="0"/>
            </w:pPr>
            <w:proofErr w:type="spellStart"/>
            <w:r>
              <w:t>OutputWriter</w:t>
            </w:r>
            <w:proofErr w:type="spellEnd"/>
          </w:p>
        </w:tc>
        <w:tc>
          <w:tcPr>
            <w:tcW w:w="4926" w:type="dxa"/>
          </w:tcPr>
          <w:p w14:paraId="176D80B3" w14:textId="29A3D0CA" w:rsidR="00DF3611" w:rsidRDefault="00DF3611" w:rsidP="00384560">
            <w:pPr>
              <w:cnfStyle w:val="000000100000" w:firstRow="0" w:lastRow="0" w:firstColumn="0" w:lastColumn="0" w:oddVBand="0" w:evenVBand="0" w:oddHBand="1" w:evenHBand="0" w:firstRowFirstColumn="0" w:firstRowLastColumn="0" w:lastRowFirstColumn="0" w:lastRowLastColumn="0"/>
            </w:pPr>
            <w:r>
              <w:t xml:space="preserve">Convert this operation’s parameter dictionary to a byte array and append it to the </w:t>
            </w:r>
            <w:proofErr w:type="spellStart"/>
            <w:r>
              <w:t>misc_data</w:t>
            </w:r>
            <w:proofErr w:type="spellEnd"/>
            <w:r>
              <w:t xml:space="preserve"> structure, or pack the fields into a single 32-bit integer and return its value</w:t>
            </w:r>
          </w:p>
        </w:tc>
      </w:tr>
      <w:tr w:rsidR="00DF3611" w14:paraId="6CFF364A" w14:textId="77777777" w:rsidTr="00DF3611">
        <w:tc>
          <w:tcPr>
            <w:cnfStyle w:val="001000000000" w:firstRow="0" w:lastRow="0" w:firstColumn="1" w:lastColumn="0" w:oddVBand="0" w:evenVBand="0" w:oddHBand="0" w:evenHBand="0" w:firstRowFirstColumn="0" w:firstRowLastColumn="0" w:lastRowFirstColumn="0" w:lastRowLastColumn="0"/>
            <w:tcW w:w="2878" w:type="dxa"/>
          </w:tcPr>
          <w:p w14:paraId="4244AFD5" w14:textId="59BFC2D7" w:rsidR="00DF3611" w:rsidRDefault="00DF3611" w:rsidP="00384560">
            <w:proofErr w:type="spellStart"/>
            <w:r>
              <w:t>op_params_to_string</w:t>
            </w:r>
            <w:proofErr w:type="spellEnd"/>
          </w:p>
        </w:tc>
        <w:tc>
          <w:tcPr>
            <w:tcW w:w="1546" w:type="dxa"/>
          </w:tcPr>
          <w:p w14:paraId="052B9D4A" w14:textId="54046A05" w:rsidR="00DF3611" w:rsidRDefault="00DF3611" w:rsidP="00384560">
            <w:pPr>
              <w:cnfStyle w:val="000000000000" w:firstRow="0" w:lastRow="0" w:firstColumn="0" w:lastColumn="0" w:oddVBand="0" w:evenVBand="0" w:oddHBand="0" w:evenHBand="0" w:firstRowFirstColumn="0" w:firstRowLastColumn="0" w:lastRowFirstColumn="0" w:lastRowLastColumn="0"/>
            </w:pPr>
            <w:proofErr w:type="spellStart"/>
            <w:r>
              <w:t>OutputWriter</w:t>
            </w:r>
            <w:proofErr w:type="spellEnd"/>
          </w:p>
        </w:tc>
        <w:tc>
          <w:tcPr>
            <w:tcW w:w="4926" w:type="dxa"/>
          </w:tcPr>
          <w:p w14:paraId="601A536C" w14:textId="2E40C0A7" w:rsidR="00DF3611" w:rsidRDefault="00DF3611" w:rsidP="00384560">
            <w:pPr>
              <w:cnfStyle w:val="000000000000" w:firstRow="0" w:lastRow="0" w:firstColumn="0" w:lastColumn="0" w:oddVBand="0" w:evenVBand="0" w:oddHBand="0" w:evenHBand="0" w:firstRowFirstColumn="0" w:firstRowLastColumn="0" w:lastRowFirstColumn="0" w:lastRowLastColumn="0"/>
            </w:pPr>
            <w:r>
              <w:t>Convert this operation’s parameter dictionary to a human-readable string (to write to summary file)</w:t>
            </w:r>
          </w:p>
        </w:tc>
      </w:tr>
      <w:tr w:rsidR="00DF3611" w14:paraId="52E5C62D" w14:textId="77777777" w:rsidTr="00DF3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1B9D3BE8" w14:textId="734076C6" w:rsidR="00DF3611" w:rsidRDefault="00DF3611" w:rsidP="00384560">
            <w:proofErr w:type="spellStart"/>
            <w:r>
              <w:t>get_working_memory_size</w:t>
            </w:r>
            <w:proofErr w:type="spellEnd"/>
          </w:p>
        </w:tc>
        <w:tc>
          <w:tcPr>
            <w:tcW w:w="1546" w:type="dxa"/>
          </w:tcPr>
          <w:p w14:paraId="5FBFC3A5" w14:textId="6AD622F7" w:rsidR="00DF3611" w:rsidRDefault="00DF3611" w:rsidP="00384560">
            <w:pPr>
              <w:cnfStyle w:val="000000100000" w:firstRow="0" w:lastRow="0" w:firstColumn="0" w:lastColumn="0" w:oddVBand="0" w:evenVBand="0" w:oddHBand="1" w:evenHBand="0" w:firstRowFirstColumn="0" w:firstRowLastColumn="0" w:lastRowFirstColumn="0" w:lastRowLastColumn="0"/>
            </w:pPr>
            <w:proofErr w:type="spellStart"/>
            <w:r>
              <w:t>DNNProcessor</w:t>
            </w:r>
            <w:proofErr w:type="spellEnd"/>
          </w:p>
        </w:tc>
        <w:tc>
          <w:tcPr>
            <w:tcW w:w="4926" w:type="dxa"/>
          </w:tcPr>
          <w:p w14:paraId="7A10003B" w14:textId="753DD275" w:rsidR="00DF3611" w:rsidRDefault="00DF3611" w:rsidP="00384560">
            <w:pPr>
              <w:cnfStyle w:val="000000100000" w:firstRow="0" w:lastRow="0" w:firstColumn="0" w:lastColumn="0" w:oddVBand="0" w:evenVBand="0" w:oddHBand="1" w:evenHBand="0" w:firstRowFirstColumn="0" w:firstRowLastColumn="0" w:lastRowFirstColumn="0" w:lastRowLastColumn="0"/>
            </w:pPr>
            <w:r>
              <w:t>Calculate how much working memory is required by this layer based on buffer sizes</w:t>
            </w:r>
          </w:p>
        </w:tc>
      </w:tr>
      <w:tr w:rsidR="00DF3611" w14:paraId="30AB50DA" w14:textId="77777777" w:rsidTr="00DF3611">
        <w:tc>
          <w:tcPr>
            <w:cnfStyle w:val="001000000000" w:firstRow="0" w:lastRow="0" w:firstColumn="1" w:lastColumn="0" w:oddVBand="0" w:evenVBand="0" w:oddHBand="0" w:evenHBand="0" w:firstRowFirstColumn="0" w:firstRowLastColumn="0" w:lastRowFirstColumn="0" w:lastRowLastColumn="0"/>
            <w:tcW w:w="2878" w:type="dxa"/>
          </w:tcPr>
          <w:p w14:paraId="6DD90011" w14:textId="4156CDC4" w:rsidR="00DF3611" w:rsidRDefault="00DF3611" w:rsidP="00384560">
            <w:proofErr w:type="spellStart"/>
            <w:r>
              <w:t>get_processing_time</w:t>
            </w:r>
            <w:proofErr w:type="spellEnd"/>
          </w:p>
        </w:tc>
        <w:tc>
          <w:tcPr>
            <w:tcW w:w="1546" w:type="dxa"/>
          </w:tcPr>
          <w:p w14:paraId="4AC839B4" w14:textId="700A9F32" w:rsidR="00DF3611" w:rsidRDefault="00DF3611" w:rsidP="00384560">
            <w:pPr>
              <w:cnfStyle w:val="000000000000" w:firstRow="0" w:lastRow="0" w:firstColumn="0" w:lastColumn="0" w:oddVBand="0" w:evenVBand="0" w:oddHBand="0" w:evenHBand="0" w:firstRowFirstColumn="0" w:firstRowLastColumn="0" w:lastRowFirstColumn="0" w:lastRowLastColumn="0"/>
            </w:pPr>
            <w:proofErr w:type="spellStart"/>
            <w:r>
              <w:t>OutputWriter</w:t>
            </w:r>
            <w:proofErr w:type="spellEnd"/>
          </w:p>
        </w:tc>
        <w:tc>
          <w:tcPr>
            <w:tcW w:w="4926" w:type="dxa"/>
          </w:tcPr>
          <w:p w14:paraId="38E47D65" w14:textId="5AC17592" w:rsidR="00DF3611" w:rsidRDefault="00DF3611" w:rsidP="00384560">
            <w:pPr>
              <w:cnfStyle w:val="000000000000" w:firstRow="0" w:lastRow="0" w:firstColumn="0" w:lastColumn="0" w:oddVBand="0" w:evenVBand="0" w:oddHBand="0" w:evenHBand="0" w:firstRowFirstColumn="0" w:firstRowLastColumn="0" w:lastRowFirstColumn="0" w:lastRowLastColumn="0"/>
            </w:pPr>
            <w:r>
              <w:t>Estimate which VPU instructions will be used by this layer and how much time the processing will take</w:t>
            </w:r>
          </w:p>
        </w:tc>
      </w:tr>
      <w:tr w:rsidR="00DF3611" w14:paraId="254DD25F" w14:textId="77777777" w:rsidTr="00DF3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8" w:type="dxa"/>
          </w:tcPr>
          <w:p w14:paraId="0656F2FA" w14:textId="11A398A5" w:rsidR="00DF3611" w:rsidRDefault="00DF3611" w:rsidP="00384560">
            <w:r>
              <w:t xml:space="preserve">optional: </w:t>
            </w:r>
            <w:proofErr w:type="spellStart"/>
            <w:r>
              <w:t>add_postprocessing</w:t>
            </w:r>
            <w:proofErr w:type="spellEnd"/>
          </w:p>
        </w:tc>
        <w:tc>
          <w:tcPr>
            <w:tcW w:w="1546" w:type="dxa"/>
          </w:tcPr>
          <w:p w14:paraId="7525AEB4" w14:textId="1F87811F" w:rsidR="00DF3611" w:rsidRDefault="00DF3611" w:rsidP="00384560">
            <w:pPr>
              <w:cnfStyle w:val="000000100000" w:firstRow="0" w:lastRow="0" w:firstColumn="0" w:lastColumn="0" w:oddVBand="0" w:evenVBand="0" w:oddHBand="1" w:evenHBand="0" w:firstRowFirstColumn="0" w:firstRowLastColumn="0" w:lastRowFirstColumn="0" w:lastRowLastColumn="0"/>
            </w:pPr>
            <w:proofErr w:type="spellStart"/>
            <w:r>
              <w:t>DNNProcessor</w:t>
            </w:r>
            <w:proofErr w:type="spellEnd"/>
          </w:p>
        </w:tc>
        <w:tc>
          <w:tcPr>
            <w:tcW w:w="4926" w:type="dxa"/>
          </w:tcPr>
          <w:p w14:paraId="50B405C2" w14:textId="7E5A9C28" w:rsidR="00DF3611" w:rsidRDefault="00DF3611" w:rsidP="00384560">
            <w:pPr>
              <w:cnfStyle w:val="000000100000" w:firstRow="0" w:lastRow="0" w:firstColumn="0" w:lastColumn="0" w:oddVBand="0" w:evenVBand="0" w:oddHBand="1" w:evenHBand="0" w:firstRowFirstColumn="0" w:firstRowLastColumn="0" w:lastRowFirstColumn="0" w:lastRowLastColumn="0"/>
            </w:pPr>
            <w:r>
              <w:t>If this is a post-processing layer, create the layer and append it to the DNN dictionary</w:t>
            </w:r>
          </w:p>
        </w:tc>
      </w:tr>
    </w:tbl>
    <w:p w14:paraId="6CA49BF1" w14:textId="77777777" w:rsidR="00384560" w:rsidRPr="00384560" w:rsidRDefault="00384560" w:rsidP="00384560"/>
    <w:p w14:paraId="4BC33CD5" w14:textId="2502F0CA" w:rsidR="00B24E01" w:rsidRDefault="00B24E01">
      <w:pPr>
        <w:pStyle w:val="Heading1"/>
      </w:pPr>
      <w:bookmarkStart w:id="47" w:name="_Toc75440686"/>
      <w:r>
        <w:t>Internal vs. External Use</w:t>
      </w:r>
      <w:bookmarkEnd w:id="47"/>
    </w:p>
    <w:p w14:paraId="0ED9758A" w14:textId="4CF5154D" w:rsidR="00B24E01" w:rsidRDefault="00B24E01" w:rsidP="00B24E01">
      <w:r>
        <w:t xml:space="preserve">The DNN </w:t>
      </w:r>
      <w:r w:rsidR="0043408A">
        <w:t>Compiler</w:t>
      </w:r>
      <w:r>
        <w:t xml:space="preserve"> is used as both an internal tool for development within Sony, and as a customer facing tool that Sony provides to external customers. There are some features that are necessary for internal development, but should not be exposed to the customer because they either contain proprietary information or are experimental.  These features are enabled or disabled using the following constant in the </w:t>
      </w:r>
      <w:r w:rsidR="0043408A">
        <w:t>internal</w:t>
      </w:r>
      <w:r>
        <w:t>/constants.py:</w:t>
      </w:r>
    </w:p>
    <w:p w14:paraId="0AB9373D" w14:textId="32571E0F" w:rsidR="00B24E01" w:rsidRDefault="00B24E01" w:rsidP="00B24E01">
      <w:r w:rsidRPr="00B24E01">
        <w:t>DNN_</w:t>
      </w:r>
      <w:r w:rsidR="0043408A">
        <w:t>COMPILER</w:t>
      </w:r>
      <w:r w:rsidRPr="00B24E01">
        <w:t>_INTERNAL_USE</w:t>
      </w:r>
    </w:p>
    <w:p w14:paraId="7DC060F0" w14:textId="4BA9AE12" w:rsidR="00B24E01" w:rsidRDefault="00B24E01" w:rsidP="00B24E01">
      <w:r>
        <w:t>If this is set to True, all features are enabled. If it is set the False, the following limitations are set:</w:t>
      </w:r>
    </w:p>
    <w:p w14:paraId="1E22F5BD" w14:textId="28B4B365" w:rsidR="00B24E01" w:rsidRDefault="00B24E01" w:rsidP="00B24E01">
      <w:pPr>
        <w:pStyle w:val="ListParagraph"/>
        <w:numPr>
          <w:ilvl w:val="0"/>
          <w:numId w:val="31"/>
        </w:numPr>
      </w:pPr>
      <w:r>
        <w:t>ROM output mode disabled</w:t>
      </w:r>
    </w:p>
    <w:p w14:paraId="7F38EDD1" w14:textId="040A8B47" w:rsidR="00B24E01" w:rsidRDefault="00B24E01" w:rsidP="00B24E01">
      <w:pPr>
        <w:pStyle w:val="ListParagraph"/>
        <w:numPr>
          <w:ilvl w:val="0"/>
          <w:numId w:val="31"/>
        </w:numPr>
      </w:pPr>
      <w:r>
        <w:t>VPU instruction counts omitted from summary.txt output file</w:t>
      </w:r>
    </w:p>
    <w:p w14:paraId="238DDB5E" w14:textId="713F4A6F" w:rsidR="00B24E01" w:rsidRDefault="00B24E01" w:rsidP="00B24E01">
      <w:pPr>
        <w:pStyle w:val="ListParagraph"/>
        <w:numPr>
          <w:ilvl w:val="0"/>
          <w:numId w:val="31"/>
        </w:numPr>
      </w:pPr>
      <w:r>
        <w:lastRenderedPageBreak/>
        <w:t>The range of supported values for some layer parameters are limited to values that have been fully tested</w:t>
      </w:r>
    </w:p>
    <w:p w14:paraId="24178940" w14:textId="2150A7C3" w:rsidR="00B24E01" w:rsidRDefault="00B24E01" w:rsidP="00B24E01">
      <w:r>
        <w:t xml:space="preserve">When the DNN </w:t>
      </w:r>
      <w:r w:rsidR="0043408A">
        <w:t>compiler</w:t>
      </w:r>
      <w:r>
        <w:t xml:space="preserve"> is released to a customer, the following steps are taken to protect the code:</w:t>
      </w:r>
    </w:p>
    <w:p w14:paraId="1B92AEC7" w14:textId="3A61CAB4" w:rsidR="00B24E01" w:rsidRDefault="00B24E01" w:rsidP="00B24E01">
      <w:pPr>
        <w:pStyle w:val="ListParagraph"/>
        <w:numPr>
          <w:ilvl w:val="0"/>
          <w:numId w:val="32"/>
        </w:numPr>
      </w:pPr>
      <w:r>
        <w:t>DNN_</w:t>
      </w:r>
      <w:r w:rsidR="0043408A">
        <w:t>COMPILER</w:t>
      </w:r>
      <w:r>
        <w:t>_INTERNAL_USE should always be set to False</w:t>
      </w:r>
    </w:p>
    <w:p w14:paraId="3A13D3EC" w14:textId="05C60A52" w:rsidR="00B24E01" w:rsidRDefault="00B24E01" w:rsidP="00B24E01">
      <w:pPr>
        <w:pStyle w:val="ListParagraph"/>
        <w:numPr>
          <w:ilvl w:val="0"/>
          <w:numId w:val="32"/>
        </w:numPr>
      </w:pPr>
      <w:r>
        <w:t xml:space="preserve">The python source code is obfuscated using </w:t>
      </w:r>
      <w:proofErr w:type="spellStart"/>
      <w:r>
        <w:t>PyArmor</w:t>
      </w:r>
      <w:proofErr w:type="spellEnd"/>
    </w:p>
    <w:p w14:paraId="1986A87C" w14:textId="078DB473" w:rsidR="00B24E01" w:rsidRPr="00B24E01" w:rsidRDefault="00B24E01" w:rsidP="00B24E01">
      <w:r>
        <w:t xml:space="preserve">For more information on the release procedure, see README.md in the DNN </w:t>
      </w:r>
      <w:r w:rsidR="0043408A">
        <w:t>Compiler</w:t>
      </w:r>
      <w:r>
        <w:t xml:space="preserve"> GIT repository.</w:t>
      </w:r>
    </w:p>
    <w:p w14:paraId="17EB9BEA" w14:textId="129A12FE" w:rsidR="0074653C" w:rsidRDefault="004E3DB4" w:rsidP="004E3DB4">
      <w:pPr>
        <w:pStyle w:val="Heading1"/>
      </w:pPr>
      <w:bookmarkStart w:id="48" w:name="_Toc38544954"/>
      <w:bookmarkStart w:id="49" w:name="_Toc75440687"/>
      <w:r>
        <w:t>Revision History</w:t>
      </w:r>
      <w:bookmarkEnd w:id="48"/>
      <w:bookmarkEnd w:id="49"/>
    </w:p>
    <w:tbl>
      <w:tblPr>
        <w:tblStyle w:val="GridTable4-Accent1"/>
        <w:tblW w:w="0" w:type="auto"/>
        <w:tblLook w:val="04A0" w:firstRow="1" w:lastRow="0" w:firstColumn="1" w:lastColumn="0" w:noHBand="0" w:noVBand="1"/>
      </w:tblPr>
      <w:tblGrid>
        <w:gridCol w:w="1345"/>
        <w:gridCol w:w="1350"/>
        <w:gridCol w:w="6655"/>
      </w:tblGrid>
      <w:tr w:rsidR="00222216" w14:paraId="634B31BA" w14:textId="77777777" w:rsidTr="00222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961980B" w14:textId="72F76A63" w:rsidR="00222216" w:rsidRDefault="00222216" w:rsidP="004E3DB4">
            <w:r>
              <w:t>Revision</w:t>
            </w:r>
          </w:p>
        </w:tc>
        <w:tc>
          <w:tcPr>
            <w:tcW w:w="1350" w:type="dxa"/>
          </w:tcPr>
          <w:p w14:paraId="383B9D10" w14:textId="7BDDB006" w:rsidR="00222216" w:rsidRDefault="00222216" w:rsidP="004E3DB4">
            <w:pPr>
              <w:cnfStyle w:val="100000000000" w:firstRow="1" w:lastRow="0" w:firstColumn="0" w:lastColumn="0" w:oddVBand="0" w:evenVBand="0" w:oddHBand="0" w:evenHBand="0" w:firstRowFirstColumn="0" w:firstRowLastColumn="0" w:lastRowFirstColumn="0" w:lastRowLastColumn="0"/>
            </w:pPr>
            <w:r>
              <w:t>Author</w:t>
            </w:r>
          </w:p>
        </w:tc>
        <w:tc>
          <w:tcPr>
            <w:tcW w:w="6655" w:type="dxa"/>
          </w:tcPr>
          <w:p w14:paraId="001290D7" w14:textId="7FA35688" w:rsidR="00222216" w:rsidRDefault="00222216" w:rsidP="004E3DB4">
            <w:pPr>
              <w:cnfStyle w:val="100000000000" w:firstRow="1" w:lastRow="0" w:firstColumn="0" w:lastColumn="0" w:oddVBand="0" w:evenVBand="0" w:oddHBand="0" w:evenHBand="0" w:firstRowFirstColumn="0" w:firstRowLastColumn="0" w:lastRowFirstColumn="0" w:lastRowLastColumn="0"/>
            </w:pPr>
            <w:r>
              <w:t>Change</w:t>
            </w:r>
          </w:p>
        </w:tc>
      </w:tr>
      <w:tr w:rsidR="00222216" w14:paraId="355A333F" w14:textId="77777777" w:rsidTr="0022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6BF95CF" w14:textId="320F05E6" w:rsidR="00222216" w:rsidRDefault="00222216" w:rsidP="004E3DB4">
            <w:r>
              <w:t>202</w:t>
            </w:r>
            <w:r w:rsidR="008D42C6">
              <w:t>1</w:t>
            </w:r>
            <w:r>
              <w:t>-0</w:t>
            </w:r>
            <w:r w:rsidR="008D42C6">
              <w:t>5</w:t>
            </w:r>
            <w:r>
              <w:t>-</w:t>
            </w:r>
            <w:r w:rsidR="00384560">
              <w:t>10</w:t>
            </w:r>
          </w:p>
        </w:tc>
        <w:tc>
          <w:tcPr>
            <w:tcW w:w="1350" w:type="dxa"/>
          </w:tcPr>
          <w:p w14:paraId="7D87D9F1" w14:textId="2F7694BA" w:rsidR="00222216" w:rsidRDefault="00222216" w:rsidP="004E3DB4">
            <w:pPr>
              <w:cnfStyle w:val="000000100000" w:firstRow="0" w:lastRow="0" w:firstColumn="0" w:lastColumn="0" w:oddVBand="0" w:evenVBand="0" w:oddHBand="1" w:evenHBand="0" w:firstRowFirstColumn="0" w:firstRowLastColumn="0" w:lastRowFirstColumn="0" w:lastRowLastColumn="0"/>
            </w:pPr>
            <w:r>
              <w:t>Mike Soltiz</w:t>
            </w:r>
          </w:p>
        </w:tc>
        <w:tc>
          <w:tcPr>
            <w:tcW w:w="6655" w:type="dxa"/>
          </w:tcPr>
          <w:p w14:paraId="0EE2FEEB" w14:textId="620539D0" w:rsidR="00222216" w:rsidRDefault="00222216" w:rsidP="004E3DB4">
            <w:pPr>
              <w:cnfStyle w:val="000000100000" w:firstRow="0" w:lastRow="0" w:firstColumn="0" w:lastColumn="0" w:oddVBand="0" w:evenVBand="0" w:oddHBand="1" w:evenHBand="0" w:firstRowFirstColumn="0" w:firstRowLastColumn="0" w:lastRowFirstColumn="0" w:lastRowLastColumn="0"/>
            </w:pPr>
            <w:r>
              <w:t>Initial revision</w:t>
            </w:r>
          </w:p>
        </w:tc>
      </w:tr>
      <w:tr w:rsidR="00222216" w14:paraId="2F7EBE54" w14:textId="77777777" w:rsidTr="00222216">
        <w:tc>
          <w:tcPr>
            <w:cnfStyle w:val="001000000000" w:firstRow="0" w:lastRow="0" w:firstColumn="1" w:lastColumn="0" w:oddVBand="0" w:evenVBand="0" w:oddHBand="0" w:evenHBand="0" w:firstRowFirstColumn="0" w:firstRowLastColumn="0" w:lastRowFirstColumn="0" w:lastRowLastColumn="0"/>
            <w:tcW w:w="1345" w:type="dxa"/>
          </w:tcPr>
          <w:p w14:paraId="606CC25D" w14:textId="78095B75" w:rsidR="00222216" w:rsidRDefault="00BD42FC" w:rsidP="004E3DB4">
            <w:r>
              <w:t>2021-06-24</w:t>
            </w:r>
          </w:p>
        </w:tc>
        <w:tc>
          <w:tcPr>
            <w:tcW w:w="1350" w:type="dxa"/>
          </w:tcPr>
          <w:p w14:paraId="09A916CB" w14:textId="0592FF7D" w:rsidR="00222216" w:rsidRDefault="00BD42FC" w:rsidP="00A8008E">
            <w:pPr>
              <w:cnfStyle w:val="000000000000" w:firstRow="0" w:lastRow="0" w:firstColumn="0" w:lastColumn="0" w:oddVBand="0" w:evenVBand="0" w:oddHBand="0" w:evenHBand="0" w:firstRowFirstColumn="0" w:firstRowLastColumn="0" w:lastRowFirstColumn="0" w:lastRowLastColumn="0"/>
            </w:pPr>
            <w:r>
              <w:t>Mike Soltiz</w:t>
            </w:r>
          </w:p>
        </w:tc>
        <w:tc>
          <w:tcPr>
            <w:tcW w:w="6655" w:type="dxa"/>
          </w:tcPr>
          <w:p w14:paraId="476958C1" w14:textId="4155836B" w:rsidR="00222216" w:rsidRDefault="00BD42FC" w:rsidP="00A8008E">
            <w:pPr>
              <w:cnfStyle w:val="000000000000" w:firstRow="0" w:lastRow="0" w:firstColumn="0" w:lastColumn="0" w:oddVBand="0" w:evenVBand="0" w:oddHBand="0" w:evenHBand="0" w:firstRowFirstColumn="0" w:firstRowLastColumn="0" w:lastRowFirstColumn="0" w:lastRowLastColumn="0"/>
            </w:pPr>
            <w:r>
              <w:t>Updated to include information about</w:t>
            </w:r>
            <w:r w:rsidR="00CA56FD">
              <w:t xml:space="preserve"> I2C output mode, memory dictionaries, and internal vs. external mode.</w:t>
            </w:r>
          </w:p>
        </w:tc>
      </w:tr>
      <w:tr w:rsidR="00222216" w14:paraId="58A72261" w14:textId="77777777" w:rsidTr="0022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C586AAB" w14:textId="65878CE1" w:rsidR="00222216" w:rsidRDefault="00222216" w:rsidP="004E3DB4"/>
        </w:tc>
        <w:tc>
          <w:tcPr>
            <w:tcW w:w="1350" w:type="dxa"/>
          </w:tcPr>
          <w:p w14:paraId="354B8607" w14:textId="77777777" w:rsidR="00222216" w:rsidRDefault="00222216" w:rsidP="004E3DB4">
            <w:pPr>
              <w:cnfStyle w:val="000000100000" w:firstRow="0" w:lastRow="0" w:firstColumn="0" w:lastColumn="0" w:oddVBand="0" w:evenVBand="0" w:oddHBand="1" w:evenHBand="0" w:firstRowFirstColumn="0" w:firstRowLastColumn="0" w:lastRowFirstColumn="0" w:lastRowLastColumn="0"/>
            </w:pPr>
          </w:p>
        </w:tc>
        <w:tc>
          <w:tcPr>
            <w:tcW w:w="6655" w:type="dxa"/>
          </w:tcPr>
          <w:p w14:paraId="5700E6E7" w14:textId="36DC1CD9" w:rsidR="00222216" w:rsidRDefault="00222216" w:rsidP="004E3DB4">
            <w:pPr>
              <w:cnfStyle w:val="000000100000" w:firstRow="0" w:lastRow="0" w:firstColumn="0" w:lastColumn="0" w:oddVBand="0" w:evenVBand="0" w:oddHBand="1" w:evenHBand="0" w:firstRowFirstColumn="0" w:firstRowLastColumn="0" w:lastRowFirstColumn="0" w:lastRowLastColumn="0"/>
            </w:pPr>
          </w:p>
        </w:tc>
      </w:tr>
    </w:tbl>
    <w:p w14:paraId="7775A725" w14:textId="77777777" w:rsidR="004E3DB4" w:rsidRPr="004E3DB4" w:rsidRDefault="004E3DB4" w:rsidP="004E3DB4"/>
    <w:sectPr w:rsidR="004E3DB4" w:rsidRPr="004E3DB4" w:rsidSect="000B425B">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E08F9" w14:textId="77777777" w:rsidR="003A2C8F" w:rsidRDefault="003A2C8F" w:rsidP="00D33762">
      <w:pPr>
        <w:spacing w:after="0" w:line="240" w:lineRule="auto"/>
      </w:pPr>
      <w:r>
        <w:separator/>
      </w:r>
    </w:p>
  </w:endnote>
  <w:endnote w:type="continuationSeparator" w:id="0">
    <w:p w14:paraId="5F4DAE9D" w14:textId="77777777" w:rsidR="003A2C8F" w:rsidRDefault="003A2C8F" w:rsidP="00D3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BB44" w14:textId="0CFB1FD2" w:rsidR="000F0507" w:rsidRDefault="000F0507" w:rsidP="00E34177">
    <w:pPr>
      <w:pBdr>
        <w:left w:val="single" w:sz="12" w:space="11" w:color="4472C4" w:themeColor="accent1"/>
      </w:pBdr>
      <w:tabs>
        <w:tab w:val="left" w:pos="622"/>
      </w:tabs>
      <w:spacing w:after="0"/>
      <w:jc w:val="distribute"/>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 xml:space="preserve">   DNN Parser</w:t>
    </w:r>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t xml:space="preserve">       </w:t>
    </w:r>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r>
    <w:sdt>
      <w:sdtPr>
        <w:rPr>
          <w:rFonts w:asciiTheme="majorHAnsi" w:eastAsiaTheme="majorEastAsia" w:hAnsiTheme="majorHAnsi" w:cstheme="majorBidi"/>
          <w:noProof/>
          <w:color w:val="2F5496" w:themeColor="accent1" w:themeShade="BF"/>
          <w:sz w:val="26"/>
          <w:szCs w:val="26"/>
        </w:rPr>
        <w:alias w:val="Title"/>
        <w:tag w:val=""/>
        <w:id w:val="631059486"/>
        <w:placeholder>
          <w:docPart w:val="8A3CAFC0F3A948E193B80CAAF74D911C"/>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noProof/>
            <w:color w:val="2F5496" w:themeColor="accent1" w:themeShade="BF"/>
            <w:sz w:val="26"/>
            <w:szCs w:val="26"/>
          </w:rPr>
          <w:t>Confidential</w:t>
        </w:r>
      </w:sdtContent>
    </w:sdt>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r>
  </w:p>
  <w:p w14:paraId="439D872E" w14:textId="77777777" w:rsidR="000F0507" w:rsidRDefault="000F0507" w:rsidP="00E34177">
    <w:pPr>
      <w:pStyle w:val="Footer"/>
      <w:jc w:val="distribu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2133" w14:textId="77777777" w:rsidR="003A2C8F" w:rsidRDefault="003A2C8F" w:rsidP="00D33762">
      <w:pPr>
        <w:spacing w:after="0" w:line="240" w:lineRule="auto"/>
      </w:pPr>
      <w:r>
        <w:separator/>
      </w:r>
    </w:p>
  </w:footnote>
  <w:footnote w:type="continuationSeparator" w:id="0">
    <w:p w14:paraId="05FF1B5E" w14:textId="77777777" w:rsidR="003A2C8F" w:rsidRDefault="003A2C8F" w:rsidP="00D3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D38"/>
    <w:multiLevelType w:val="hybridMultilevel"/>
    <w:tmpl w:val="306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4FE2"/>
    <w:multiLevelType w:val="hybridMultilevel"/>
    <w:tmpl w:val="A6188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D4857"/>
    <w:multiLevelType w:val="hybridMultilevel"/>
    <w:tmpl w:val="0A04B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7DC0"/>
    <w:multiLevelType w:val="hybridMultilevel"/>
    <w:tmpl w:val="055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B385C"/>
    <w:multiLevelType w:val="hybridMultilevel"/>
    <w:tmpl w:val="A766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21BB3"/>
    <w:multiLevelType w:val="hybridMultilevel"/>
    <w:tmpl w:val="AB06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42FD"/>
    <w:multiLevelType w:val="hybridMultilevel"/>
    <w:tmpl w:val="4460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B0A50"/>
    <w:multiLevelType w:val="hybridMultilevel"/>
    <w:tmpl w:val="7B505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70EB9"/>
    <w:multiLevelType w:val="hybridMultilevel"/>
    <w:tmpl w:val="E79E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E7334"/>
    <w:multiLevelType w:val="hybridMultilevel"/>
    <w:tmpl w:val="C824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74A2D"/>
    <w:multiLevelType w:val="hybridMultilevel"/>
    <w:tmpl w:val="8376D1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9580F"/>
    <w:multiLevelType w:val="hybridMultilevel"/>
    <w:tmpl w:val="FC48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374927"/>
    <w:multiLevelType w:val="hybridMultilevel"/>
    <w:tmpl w:val="6B9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82964"/>
    <w:multiLevelType w:val="hybridMultilevel"/>
    <w:tmpl w:val="1EE0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43A04"/>
    <w:multiLevelType w:val="multilevel"/>
    <w:tmpl w:val="337220C0"/>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5" w15:restartNumberingAfterBreak="0">
    <w:nsid w:val="5BD70249"/>
    <w:multiLevelType w:val="hybridMultilevel"/>
    <w:tmpl w:val="C174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E13878"/>
    <w:multiLevelType w:val="hybridMultilevel"/>
    <w:tmpl w:val="871E0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B50FB"/>
    <w:multiLevelType w:val="hybridMultilevel"/>
    <w:tmpl w:val="BD32A4E8"/>
    <w:lvl w:ilvl="0" w:tplc="31B8BE5C">
      <w:start w:val="1"/>
      <w:numFmt w:val="bullet"/>
      <w:lvlText w:val=""/>
      <w:lvlJc w:val="left"/>
      <w:pPr>
        <w:ind w:left="720" w:hanging="360"/>
      </w:pPr>
      <w:rPr>
        <w:rFonts w:ascii="Symbol" w:hAnsi="Symbol" w:hint="default"/>
      </w:rPr>
    </w:lvl>
    <w:lvl w:ilvl="1" w:tplc="31B8BE5C">
      <w:start w:val="1"/>
      <w:numFmt w:val="bullet"/>
      <w:lvlText w:val=""/>
      <w:lvlJc w:val="left"/>
      <w:pPr>
        <w:ind w:left="1440" w:hanging="360"/>
      </w:pPr>
      <w:rPr>
        <w:rFonts w:ascii="Symbol" w:hAnsi="Symbol" w:hint="default"/>
      </w:rPr>
    </w:lvl>
    <w:lvl w:ilvl="2" w:tplc="31B8BE5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B3FFC"/>
    <w:multiLevelType w:val="hybridMultilevel"/>
    <w:tmpl w:val="AFAC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77849"/>
    <w:multiLevelType w:val="hybridMultilevel"/>
    <w:tmpl w:val="D9A2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470F92"/>
    <w:multiLevelType w:val="hybridMultilevel"/>
    <w:tmpl w:val="338C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13112"/>
    <w:multiLevelType w:val="hybridMultilevel"/>
    <w:tmpl w:val="729C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93680"/>
    <w:multiLevelType w:val="hybridMultilevel"/>
    <w:tmpl w:val="F9F0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0345D"/>
    <w:multiLevelType w:val="hybridMultilevel"/>
    <w:tmpl w:val="DE002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A45DB1"/>
    <w:multiLevelType w:val="hybridMultilevel"/>
    <w:tmpl w:val="2056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D4282"/>
    <w:multiLevelType w:val="hybridMultilevel"/>
    <w:tmpl w:val="83E80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42AA6"/>
    <w:multiLevelType w:val="hybridMultilevel"/>
    <w:tmpl w:val="A046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71E97"/>
    <w:multiLevelType w:val="hybridMultilevel"/>
    <w:tmpl w:val="8376D1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67A31"/>
    <w:multiLevelType w:val="hybridMultilevel"/>
    <w:tmpl w:val="025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3056B"/>
    <w:multiLevelType w:val="hybridMultilevel"/>
    <w:tmpl w:val="0E2A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91C9E"/>
    <w:multiLevelType w:val="hybridMultilevel"/>
    <w:tmpl w:val="39A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53DD1"/>
    <w:multiLevelType w:val="hybridMultilevel"/>
    <w:tmpl w:val="6AA0F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17"/>
  </w:num>
  <w:num w:numId="4">
    <w:abstractNumId w:val="1"/>
  </w:num>
  <w:num w:numId="5">
    <w:abstractNumId w:val="7"/>
  </w:num>
  <w:num w:numId="6">
    <w:abstractNumId w:val="5"/>
  </w:num>
  <w:num w:numId="7">
    <w:abstractNumId w:val="8"/>
  </w:num>
  <w:num w:numId="8">
    <w:abstractNumId w:val="19"/>
  </w:num>
  <w:num w:numId="9">
    <w:abstractNumId w:val="16"/>
  </w:num>
  <w:num w:numId="10">
    <w:abstractNumId w:val="4"/>
  </w:num>
  <w:num w:numId="11">
    <w:abstractNumId w:val="28"/>
  </w:num>
  <w:num w:numId="12">
    <w:abstractNumId w:val="22"/>
  </w:num>
  <w:num w:numId="13">
    <w:abstractNumId w:val="24"/>
  </w:num>
  <w:num w:numId="14">
    <w:abstractNumId w:val="21"/>
  </w:num>
  <w:num w:numId="15">
    <w:abstractNumId w:val="6"/>
  </w:num>
  <w:num w:numId="16">
    <w:abstractNumId w:val="27"/>
  </w:num>
  <w:num w:numId="17">
    <w:abstractNumId w:val="31"/>
  </w:num>
  <w:num w:numId="18">
    <w:abstractNumId w:val="2"/>
  </w:num>
  <w:num w:numId="19">
    <w:abstractNumId w:val="3"/>
  </w:num>
  <w:num w:numId="20">
    <w:abstractNumId w:val="9"/>
  </w:num>
  <w:num w:numId="21">
    <w:abstractNumId w:val="12"/>
  </w:num>
  <w:num w:numId="22">
    <w:abstractNumId w:val="10"/>
  </w:num>
  <w:num w:numId="23">
    <w:abstractNumId w:val="0"/>
  </w:num>
  <w:num w:numId="24">
    <w:abstractNumId w:val="15"/>
  </w:num>
  <w:num w:numId="25">
    <w:abstractNumId w:val="18"/>
  </w:num>
  <w:num w:numId="26">
    <w:abstractNumId w:val="13"/>
  </w:num>
  <w:num w:numId="27">
    <w:abstractNumId w:val="30"/>
  </w:num>
  <w:num w:numId="28">
    <w:abstractNumId w:val="23"/>
  </w:num>
  <w:num w:numId="29">
    <w:abstractNumId w:val="26"/>
  </w:num>
  <w:num w:numId="30">
    <w:abstractNumId w:val="29"/>
  </w:num>
  <w:num w:numId="31">
    <w:abstractNumId w:val="11"/>
  </w:num>
  <w:num w:numId="32">
    <w:abstractNumId w:val="2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ay, Rob">
    <w15:presenceInfo w15:providerId="AD" w15:userId="S::Robert.Reay@sony.com::4ccf48f5-3840-45e4-9c72-3bcd8b58b8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BB"/>
    <w:rsid w:val="00003D8F"/>
    <w:rsid w:val="00005C3F"/>
    <w:rsid w:val="00006B47"/>
    <w:rsid w:val="00010483"/>
    <w:rsid w:val="00016A39"/>
    <w:rsid w:val="00022265"/>
    <w:rsid w:val="0002372C"/>
    <w:rsid w:val="00023EE7"/>
    <w:rsid w:val="00025512"/>
    <w:rsid w:val="0002685E"/>
    <w:rsid w:val="00031722"/>
    <w:rsid w:val="00032D66"/>
    <w:rsid w:val="00036B30"/>
    <w:rsid w:val="00044E19"/>
    <w:rsid w:val="000562B0"/>
    <w:rsid w:val="00064AF1"/>
    <w:rsid w:val="000674C4"/>
    <w:rsid w:val="000768C3"/>
    <w:rsid w:val="00076AA7"/>
    <w:rsid w:val="00077253"/>
    <w:rsid w:val="00085B64"/>
    <w:rsid w:val="00085F0A"/>
    <w:rsid w:val="00092055"/>
    <w:rsid w:val="000950BB"/>
    <w:rsid w:val="000975B5"/>
    <w:rsid w:val="000A0FCA"/>
    <w:rsid w:val="000A177C"/>
    <w:rsid w:val="000A2257"/>
    <w:rsid w:val="000A51DB"/>
    <w:rsid w:val="000A5B19"/>
    <w:rsid w:val="000B3285"/>
    <w:rsid w:val="000B425B"/>
    <w:rsid w:val="000B6871"/>
    <w:rsid w:val="000C1C4C"/>
    <w:rsid w:val="000C21DB"/>
    <w:rsid w:val="000C6E69"/>
    <w:rsid w:val="000C76A5"/>
    <w:rsid w:val="000D060F"/>
    <w:rsid w:val="000D3670"/>
    <w:rsid w:val="000D62AE"/>
    <w:rsid w:val="000D7A47"/>
    <w:rsid w:val="000E4BBB"/>
    <w:rsid w:val="000F0507"/>
    <w:rsid w:val="000F6C3D"/>
    <w:rsid w:val="000F7BB6"/>
    <w:rsid w:val="00107DAF"/>
    <w:rsid w:val="001112C1"/>
    <w:rsid w:val="00111849"/>
    <w:rsid w:val="00114316"/>
    <w:rsid w:val="00124AD2"/>
    <w:rsid w:val="00124FC3"/>
    <w:rsid w:val="00125DE7"/>
    <w:rsid w:val="00131AA6"/>
    <w:rsid w:val="00136811"/>
    <w:rsid w:val="00140183"/>
    <w:rsid w:val="00140DD9"/>
    <w:rsid w:val="001475B0"/>
    <w:rsid w:val="00147EE4"/>
    <w:rsid w:val="00152F68"/>
    <w:rsid w:val="00155E8F"/>
    <w:rsid w:val="00156CDC"/>
    <w:rsid w:val="001575C1"/>
    <w:rsid w:val="00160CDB"/>
    <w:rsid w:val="00165ABC"/>
    <w:rsid w:val="0016633E"/>
    <w:rsid w:val="0016677E"/>
    <w:rsid w:val="001759A0"/>
    <w:rsid w:val="001762EE"/>
    <w:rsid w:val="00182947"/>
    <w:rsid w:val="00187EE9"/>
    <w:rsid w:val="001929D8"/>
    <w:rsid w:val="00193756"/>
    <w:rsid w:val="00195B93"/>
    <w:rsid w:val="00196D41"/>
    <w:rsid w:val="001A0691"/>
    <w:rsid w:val="001A130F"/>
    <w:rsid w:val="001A71EC"/>
    <w:rsid w:val="001B016D"/>
    <w:rsid w:val="001B1F4D"/>
    <w:rsid w:val="001B4AC5"/>
    <w:rsid w:val="001B59F9"/>
    <w:rsid w:val="001B5A7E"/>
    <w:rsid w:val="001B6B4B"/>
    <w:rsid w:val="001C05F5"/>
    <w:rsid w:val="001C4663"/>
    <w:rsid w:val="001C4BA5"/>
    <w:rsid w:val="001D4B72"/>
    <w:rsid w:val="001E0AC3"/>
    <w:rsid w:val="001E0B13"/>
    <w:rsid w:val="001E5095"/>
    <w:rsid w:val="001E5D56"/>
    <w:rsid w:val="001E6DA5"/>
    <w:rsid w:val="001F1991"/>
    <w:rsid w:val="002006F6"/>
    <w:rsid w:val="00203058"/>
    <w:rsid w:val="00205F8E"/>
    <w:rsid w:val="002068AB"/>
    <w:rsid w:val="00212526"/>
    <w:rsid w:val="00220DF9"/>
    <w:rsid w:val="00222216"/>
    <w:rsid w:val="00227F39"/>
    <w:rsid w:val="002445A7"/>
    <w:rsid w:val="00244EDF"/>
    <w:rsid w:val="00246C68"/>
    <w:rsid w:val="00247137"/>
    <w:rsid w:val="00267AAD"/>
    <w:rsid w:val="00272390"/>
    <w:rsid w:val="00283183"/>
    <w:rsid w:val="00292792"/>
    <w:rsid w:val="00292821"/>
    <w:rsid w:val="00293D9C"/>
    <w:rsid w:val="002953BF"/>
    <w:rsid w:val="002A2135"/>
    <w:rsid w:val="002B245F"/>
    <w:rsid w:val="002B357B"/>
    <w:rsid w:val="002B764D"/>
    <w:rsid w:val="002C4219"/>
    <w:rsid w:val="002C4B14"/>
    <w:rsid w:val="002C61ED"/>
    <w:rsid w:val="002C7D48"/>
    <w:rsid w:val="002D0C37"/>
    <w:rsid w:val="002D3F6F"/>
    <w:rsid w:val="002D5473"/>
    <w:rsid w:val="002E0210"/>
    <w:rsid w:val="002E0BAF"/>
    <w:rsid w:val="002E44DE"/>
    <w:rsid w:val="002F09EC"/>
    <w:rsid w:val="002F3245"/>
    <w:rsid w:val="002F4B98"/>
    <w:rsid w:val="002F5529"/>
    <w:rsid w:val="00303E12"/>
    <w:rsid w:val="00305077"/>
    <w:rsid w:val="00312258"/>
    <w:rsid w:val="00315D69"/>
    <w:rsid w:val="003200E7"/>
    <w:rsid w:val="00326129"/>
    <w:rsid w:val="0033233D"/>
    <w:rsid w:val="00335135"/>
    <w:rsid w:val="003434DB"/>
    <w:rsid w:val="00350EA4"/>
    <w:rsid w:val="00353D7C"/>
    <w:rsid w:val="00356509"/>
    <w:rsid w:val="00367474"/>
    <w:rsid w:val="00380416"/>
    <w:rsid w:val="00384560"/>
    <w:rsid w:val="00397411"/>
    <w:rsid w:val="003A1A05"/>
    <w:rsid w:val="003A2C8F"/>
    <w:rsid w:val="003A4BCA"/>
    <w:rsid w:val="003A4F8B"/>
    <w:rsid w:val="003A6558"/>
    <w:rsid w:val="003B0282"/>
    <w:rsid w:val="003C16B1"/>
    <w:rsid w:val="003C4C42"/>
    <w:rsid w:val="003C7346"/>
    <w:rsid w:val="003E184A"/>
    <w:rsid w:val="003E2EDB"/>
    <w:rsid w:val="003E6A97"/>
    <w:rsid w:val="003E7150"/>
    <w:rsid w:val="003F6E62"/>
    <w:rsid w:val="004067B2"/>
    <w:rsid w:val="00406B30"/>
    <w:rsid w:val="00411D4E"/>
    <w:rsid w:val="00415E05"/>
    <w:rsid w:val="004256C9"/>
    <w:rsid w:val="00425D59"/>
    <w:rsid w:val="00425E6D"/>
    <w:rsid w:val="0043408A"/>
    <w:rsid w:val="004440F3"/>
    <w:rsid w:val="004513FD"/>
    <w:rsid w:val="00451618"/>
    <w:rsid w:val="00461FA6"/>
    <w:rsid w:val="004626E7"/>
    <w:rsid w:val="004654C6"/>
    <w:rsid w:val="004679F8"/>
    <w:rsid w:val="00470AFE"/>
    <w:rsid w:val="00474167"/>
    <w:rsid w:val="00475364"/>
    <w:rsid w:val="0047561E"/>
    <w:rsid w:val="00476BE0"/>
    <w:rsid w:val="004800AA"/>
    <w:rsid w:val="004806F2"/>
    <w:rsid w:val="004820ED"/>
    <w:rsid w:val="00485DE7"/>
    <w:rsid w:val="00486097"/>
    <w:rsid w:val="0049243C"/>
    <w:rsid w:val="00493722"/>
    <w:rsid w:val="004A2486"/>
    <w:rsid w:val="004A5F34"/>
    <w:rsid w:val="004B0075"/>
    <w:rsid w:val="004B04E3"/>
    <w:rsid w:val="004B092B"/>
    <w:rsid w:val="004C7505"/>
    <w:rsid w:val="004D41D8"/>
    <w:rsid w:val="004D42D7"/>
    <w:rsid w:val="004D5A9C"/>
    <w:rsid w:val="004E217F"/>
    <w:rsid w:val="004E2AB5"/>
    <w:rsid w:val="004E30CC"/>
    <w:rsid w:val="004E3ACA"/>
    <w:rsid w:val="004E3DB4"/>
    <w:rsid w:val="00500CB1"/>
    <w:rsid w:val="0050141F"/>
    <w:rsid w:val="00512225"/>
    <w:rsid w:val="00512DA9"/>
    <w:rsid w:val="00522AD5"/>
    <w:rsid w:val="00527F66"/>
    <w:rsid w:val="00551041"/>
    <w:rsid w:val="005514A2"/>
    <w:rsid w:val="00554A15"/>
    <w:rsid w:val="00555869"/>
    <w:rsid w:val="00562577"/>
    <w:rsid w:val="00563A18"/>
    <w:rsid w:val="00563C77"/>
    <w:rsid w:val="00564F86"/>
    <w:rsid w:val="00575F52"/>
    <w:rsid w:val="00576095"/>
    <w:rsid w:val="00583826"/>
    <w:rsid w:val="0058658C"/>
    <w:rsid w:val="00591AB4"/>
    <w:rsid w:val="0059510B"/>
    <w:rsid w:val="005B3774"/>
    <w:rsid w:val="005B4BC5"/>
    <w:rsid w:val="005B5606"/>
    <w:rsid w:val="005B7A97"/>
    <w:rsid w:val="005B7AE7"/>
    <w:rsid w:val="005D0773"/>
    <w:rsid w:val="005D6F72"/>
    <w:rsid w:val="005D7600"/>
    <w:rsid w:val="005E1559"/>
    <w:rsid w:val="005E1E6D"/>
    <w:rsid w:val="005E5681"/>
    <w:rsid w:val="005F39AF"/>
    <w:rsid w:val="00600BB7"/>
    <w:rsid w:val="00604E84"/>
    <w:rsid w:val="0060548D"/>
    <w:rsid w:val="00607585"/>
    <w:rsid w:val="006141C3"/>
    <w:rsid w:val="006155BC"/>
    <w:rsid w:val="00615D18"/>
    <w:rsid w:val="00623DF9"/>
    <w:rsid w:val="00626875"/>
    <w:rsid w:val="006316FB"/>
    <w:rsid w:val="0063703C"/>
    <w:rsid w:val="00640C84"/>
    <w:rsid w:val="00642B41"/>
    <w:rsid w:val="006450CC"/>
    <w:rsid w:val="0064727C"/>
    <w:rsid w:val="0065072E"/>
    <w:rsid w:val="00653A17"/>
    <w:rsid w:val="00654031"/>
    <w:rsid w:val="006550B9"/>
    <w:rsid w:val="0066353B"/>
    <w:rsid w:val="00672436"/>
    <w:rsid w:val="00673C54"/>
    <w:rsid w:val="00674343"/>
    <w:rsid w:val="0068767E"/>
    <w:rsid w:val="00687D53"/>
    <w:rsid w:val="00691551"/>
    <w:rsid w:val="00691E36"/>
    <w:rsid w:val="006A7624"/>
    <w:rsid w:val="006C1820"/>
    <w:rsid w:val="006C4301"/>
    <w:rsid w:val="006D3077"/>
    <w:rsid w:val="006D6B70"/>
    <w:rsid w:val="006D7E0F"/>
    <w:rsid w:val="006E02CC"/>
    <w:rsid w:val="006E0788"/>
    <w:rsid w:val="006E27BA"/>
    <w:rsid w:val="006F6F5F"/>
    <w:rsid w:val="00704041"/>
    <w:rsid w:val="007053F2"/>
    <w:rsid w:val="00716E60"/>
    <w:rsid w:val="00721CF4"/>
    <w:rsid w:val="00721F7F"/>
    <w:rsid w:val="0072516E"/>
    <w:rsid w:val="00727EE4"/>
    <w:rsid w:val="00731C85"/>
    <w:rsid w:val="00732BF2"/>
    <w:rsid w:val="007406B4"/>
    <w:rsid w:val="0074653C"/>
    <w:rsid w:val="007474B1"/>
    <w:rsid w:val="00763A80"/>
    <w:rsid w:val="007673CF"/>
    <w:rsid w:val="00767875"/>
    <w:rsid w:val="00772BF7"/>
    <w:rsid w:val="00784272"/>
    <w:rsid w:val="007853CC"/>
    <w:rsid w:val="0079494B"/>
    <w:rsid w:val="00794D44"/>
    <w:rsid w:val="00795C18"/>
    <w:rsid w:val="00796EB1"/>
    <w:rsid w:val="007A0404"/>
    <w:rsid w:val="007A22C6"/>
    <w:rsid w:val="007A4EB5"/>
    <w:rsid w:val="007B4802"/>
    <w:rsid w:val="007B4BBB"/>
    <w:rsid w:val="007C0CF3"/>
    <w:rsid w:val="007C0F2D"/>
    <w:rsid w:val="007C3429"/>
    <w:rsid w:val="007C4789"/>
    <w:rsid w:val="007D2AD8"/>
    <w:rsid w:val="007D6491"/>
    <w:rsid w:val="007E0711"/>
    <w:rsid w:val="007E3BAC"/>
    <w:rsid w:val="007E60F8"/>
    <w:rsid w:val="007F099B"/>
    <w:rsid w:val="007F3952"/>
    <w:rsid w:val="007F6DDA"/>
    <w:rsid w:val="008016A4"/>
    <w:rsid w:val="0080374E"/>
    <w:rsid w:val="00804E8A"/>
    <w:rsid w:val="00821067"/>
    <w:rsid w:val="00834D78"/>
    <w:rsid w:val="00840B5B"/>
    <w:rsid w:val="00842AA8"/>
    <w:rsid w:val="00843BC1"/>
    <w:rsid w:val="00853A6E"/>
    <w:rsid w:val="00862464"/>
    <w:rsid w:val="0086437B"/>
    <w:rsid w:val="00864532"/>
    <w:rsid w:val="0087293A"/>
    <w:rsid w:val="00883845"/>
    <w:rsid w:val="00886686"/>
    <w:rsid w:val="0089394E"/>
    <w:rsid w:val="00893AA2"/>
    <w:rsid w:val="0089526B"/>
    <w:rsid w:val="008A48F3"/>
    <w:rsid w:val="008B2A99"/>
    <w:rsid w:val="008B4454"/>
    <w:rsid w:val="008C013A"/>
    <w:rsid w:val="008C0F3B"/>
    <w:rsid w:val="008C1C86"/>
    <w:rsid w:val="008C2C47"/>
    <w:rsid w:val="008C313C"/>
    <w:rsid w:val="008C70CD"/>
    <w:rsid w:val="008D42C6"/>
    <w:rsid w:val="008E12FA"/>
    <w:rsid w:val="008E1E49"/>
    <w:rsid w:val="008E3C34"/>
    <w:rsid w:val="008E55DC"/>
    <w:rsid w:val="009102F9"/>
    <w:rsid w:val="009105AB"/>
    <w:rsid w:val="00912CBF"/>
    <w:rsid w:val="00914CF4"/>
    <w:rsid w:val="00917A0A"/>
    <w:rsid w:val="00920704"/>
    <w:rsid w:val="00922A75"/>
    <w:rsid w:val="009245A6"/>
    <w:rsid w:val="009312D5"/>
    <w:rsid w:val="0093416C"/>
    <w:rsid w:val="00945235"/>
    <w:rsid w:val="00945326"/>
    <w:rsid w:val="009459D7"/>
    <w:rsid w:val="00955AE9"/>
    <w:rsid w:val="009623B5"/>
    <w:rsid w:val="009646AB"/>
    <w:rsid w:val="00972B89"/>
    <w:rsid w:val="00977874"/>
    <w:rsid w:val="00977F5E"/>
    <w:rsid w:val="00982F5E"/>
    <w:rsid w:val="0098395F"/>
    <w:rsid w:val="00984339"/>
    <w:rsid w:val="009A36F3"/>
    <w:rsid w:val="009A7E7C"/>
    <w:rsid w:val="009B117B"/>
    <w:rsid w:val="009B6BDC"/>
    <w:rsid w:val="009C00E1"/>
    <w:rsid w:val="009C0163"/>
    <w:rsid w:val="009C0DFB"/>
    <w:rsid w:val="009C154E"/>
    <w:rsid w:val="009C38DC"/>
    <w:rsid w:val="009C6D44"/>
    <w:rsid w:val="009D27D8"/>
    <w:rsid w:val="009D4AB1"/>
    <w:rsid w:val="009D7768"/>
    <w:rsid w:val="009E02A1"/>
    <w:rsid w:val="009E114B"/>
    <w:rsid w:val="009E374E"/>
    <w:rsid w:val="009F1E64"/>
    <w:rsid w:val="009F209E"/>
    <w:rsid w:val="009F2A10"/>
    <w:rsid w:val="009F753F"/>
    <w:rsid w:val="00A01FA1"/>
    <w:rsid w:val="00A04B57"/>
    <w:rsid w:val="00A0693D"/>
    <w:rsid w:val="00A06B78"/>
    <w:rsid w:val="00A104C7"/>
    <w:rsid w:val="00A1293C"/>
    <w:rsid w:val="00A1423E"/>
    <w:rsid w:val="00A15BBA"/>
    <w:rsid w:val="00A171AE"/>
    <w:rsid w:val="00A17CE1"/>
    <w:rsid w:val="00A23468"/>
    <w:rsid w:val="00A244A4"/>
    <w:rsid w:val="00A24735"/>
    <w:rsid w:val="00A34B36"/>
    <w:rsid w:val="00A417EF"/>
    <w:rsid w:val="00A42CF2"/>
    <w:rsid w:val="00A51DED"/>
    <w:rsid w:val="00A6104A"/>
    <w:rsid w:val="00A641EB"/>
    <w:rsid w:val="00A651A9"/>
    <w:rsid w:val="00A6733D"/>
    <w:rsid w:val="00A8008E"/>
    <w:rsid w:val="00A95F8D"/>
    <w:rsid w:val="00A96D2D"/>
    <w:rsid w:val="00AA081E"/>
    <w:rsid w:val="00AB2250"/>
    <w:rsid w:val="00AB23C8"/>
    <w:rsid w:val="00AB4EF2"/>
    <w:rsid w:val="00AB5058"/>
    <w:rsid w:val="00AB746A"/>
    <w:rsid w:val="00AC5C2C"/>
    <w:rsid w:val="00AC74C9"/>
    <w:rsid w:val="00AD5EF2"/>
    <w:rsid w:val="00AD6512"/>
    <w:rsid w:val="00AD70F5"/>
    <w:rsid w:val="00AE092F"/>
    <w:rsid w:val="00AE1AEE"/>
    <w:rsid w:val="00AE5E99"/>
    <w:rsid w:val="00AF48CC"/>
    <w:rsid w:val="00B068AC"/>
    <w:rsid w:val="00B137F7"/>
    <w:rsid w:val="00B13D30"/>
    <w:rsid w:val="00B168CB"/>
    <w:rsid w:val="00B246FA"/>
    <w:rsid w:val="00B24E01"/>
    <w:rsid w:val="00B30A9C"/>
    <w:rsid w:val="00B31FC4"/>
    <w:rsid w:val="00B32D1A"/>
    <w:rsid w:val="00B36A18"/>
    <w:rsid w:val="00B372C0"/>
    <w:rsid w:val="00B4094B"/>
    <w:rsid w:val="00B4168B"/>
    <w:rsid w:val="00B42306"/>
    <w:rsid w:val="00B43096"/>
    <w:rsid w:val="00B47A3A"/>
    <w:rsid w:val="00B536A4"/>
    <w:rsid w:val="00B5439E"/>
    <w:rsid w:val="00B67EC6"/>
    <w:rsid w:val="00B72C8B"/>
    <w:rsid w:val="00B746A6"/>
    <w:rsid w:val="00B75A41"/>
    <w:rsid w:val="00B862C4"/>
    <w:rsid w:val="00B900B8"/>
    <w:rsid w:val="00B930F2"/>
    <w:rsid w:val="00B94696"/>
    <w:rsid w:val="00B96F64"/>
    <w:rsid w:val="00B979B6"/>
    <w:rsid w:val="00B97B1F"/>
    <w:rsid w:val="00BA0AC5"/>
    <w:rsid w:val="00BA1455"/>
    <w:rsid w:val="00BB2D4B"/>
    <w:rsid w:val="00BB55DC"/>
    <w:rsid w:val="00BB6AC9"/>
    <w:rsid w:val="00BC51DD"/>
    <w:rsid w:val="00BD0EBE"/>
    <w:rsid w:val="00BD32D5"/>
    <w:rsid w:val="00BD3803"/>
    <w:rsid w:val="00BD42FC"/>
    <w:rsid w:val="00BE1B2B"/>
    <w:rsid w:val="00BE56D3"/>
    <w:rsid w:val="00BF474B"/>
    <w:rsid w:val="00BF48B5"/>
    <w:rsid w:val="00BF6DDE"/>
    <w:rsid w:val="00C00644"/>
    <w:rsid w:val="00C10F08"/>
    <w:rsid w:val="00C154DC"/>
    <w:rsid w:val="00C155E1"/>
    <w:rsid w:val="00C20432"/>
    <w:rsid w:val="00C20F6D"/>
    <w:rsid w:val="00C24748"/>
    <w:rsid w:val="00C269A4"/>
    <w:rsid w:val="00C471EA"/>
    <w:rsid w:val="00C5074F"/>
    <w:rsid w:val="00C54064"/>
    <w:rsid w:val="00C558EC"/>
    <w:rsid w:val="00C57FAA"/>
    <w:rsid w:val="00C61C27"/>
    <w:rsid w:val="00C64E06"/>
    <w:rsid w:val="00C71DE6"/>
    <w:rsid w:val="00C733AA"/>
    <w:rsid w:val="00C7546A"/>
    <w:rsid w:val="00C81FF7"/>
    <w:rsid w:val="00C85CE1"/>
    <w:rsid w:val="00C85F5B"/>
    <w:rsid w:val="00C8723E"/>
    <w:rsid w:val="00C90540"/>
    <w:rsid w:val="00C959EA"/>
    <w:rsid w:val="00CA37AA"/>
    <w:rsid w:val="00CA3BF2"/>
    <w:rsid w:val="00CA56FD"/>
    <w:rsid w:val="00CA6298"/>
    <w:rsid w:val="00CA750F"/>
    <w:rsid w:val="00CB25F7"/>
    <w:rsid w:val="00CB27C3"/>
    <w:rsid w:val="00CB5519"/>
    <w:rsid w:val="00CC0A0F"/>
    <w:rsid w:val="00CC2286"/>
    <w:rsid w:val="00CC44DD"/>
    <w:rsid w:val="00CD4C28"/>
    <w:rsid w:val="00CE191F"/>
    <w:rsid w:val="00CE3DF0"/>
    <w:rsid w:val="00CE6860"/>
    <w:rsid w:val="00CF0404"/>
    <w:rsid w:val="00CF5EA9"/>
    <w:rsid w:val="00D044E9"/>
    <w:rsid w:val="00D07CB9"/>
    <w:rsid w:val="00D15E38"/>
    <w:rsid w:val="00D31609"/>
    <w:rsid w:val="00D33762"/>
    <w:rsid w:val="00D35D49"/>
    <w:rsid w:val="00D360D8"/>
    <w:rsid w:val="00D37427"/>
    <w:rsid w:val="00D40070"/>
    <w:rsid w:val="00D40B46"/>
    <w:rsid w:val="00D4613A"/>
    <w:rsid w:val="00D5051A"/>
    <w:rsid w:val="00D67D34"/>
    <w:rsid w:val="00D70BCF"/>
    <w:rsid w:val="00D71FAA"/>
    <w:rsid w:val="00D7295D"/>
    <w:rsid w:val="00D75A6A"/>
    <w:rsid w:val="00D76048"/>
    <w:rsid w:val="00D80857"/>
    <w:rsid w:val="00D81EEC"/>
    <w:rsid w:val="00D82888"/>
    <w:rsid w:val="00D845DF"/>
    <w:rsid w:val="00D9631D"/>
    <w:rsid w:val="00DA2967"/>
    <w:rsid w:val="00DA3514"/>
    <w:rsid w:val="00DB2A1A"/>
    <w:rsid w:val="00DC05E1"/>
    <w:rsid w:val="00DC2554"/>
    <w:rsid w:val="00DC53DA"/>
    <w:rsid w:val="00DC5751"/>
    <w:rsid w:val="00DC7E01"/>
    <w:rsid w:val="00DD6C0C"/>
    <w:rsid w:val="00DE3674"/>
    <w:rsid w:val="00DE4184"/>
    <w:rsid w:val="00DF3611"/>
    <w:rsid w:val="00DF4A53"/>
    <w:rsid w:val="00E07E69"/>
    <w:rsid w:val="00E23145"/>
    <w:rsid w:val="00E23FA9"/>
    <w:rsid w:val="00E24D91"/>
    <w:rsid w:val="00E26657"/>
    <w:rsid w:val="00E30BC4"/>
    <w:rsid w:val="00E30EEB"/>
    <w:rsid w:val="00E32E81"/>
    <w:rsid w:val="00E34177"/>
    <w:rsid w:val="00E37FDA"/>
    <w:rsid w:val="00E42576"/>
    <w:rsid w:val="00E558CD"/>
    <w:rsid w:val="00E55D22"/>
    <w:rsid w:val="00E636B5"/>
    <w:rsid w:val="00E80813"/>
    <w:rsid w:val="00E87F2C"/>
    <w:rsid w:val="00E932A9"/>
    <w:rsid w:val="00E968D7"/>
    <w:rsid w:val="00EA6E71"/>
    <w:rsid w:val="00EB0F1A"/>
    <w:rsid w:val="00EB28D2"/>
    <w:rsid w:val="00EB79EA"/>
    <w:rsid w:val="00EC1684"/>
    <w:rsid w:val="00EC197F"/>
    <w:rsid w:val="00EC2EC8"/>
    <w:rsid w:val="00EC713F"/>
    <w:rsid w:val="00ED5692"/>
    <w:rsid w:val="00ED711A"/>
    <w:rsid w:val="00F000B2"/>
    <w:rsid w:val="00F01238"/>
    <w:rsid w:val="00F04427"/>
    <w:rsid w:val="00F1521E"/>
    <w:rsid w:val="00F20413"/>
    <w:rsid w:val="00F252E1"/>
    <w:rsid w:val="00F26045"/>
    <w:rsid w:val="00F44A0D"/>
    <w:rsid w:val="00F5451C"/>
    <w:rsid w:val="00F55423"/>
    <w:rsid w:val="00F606E0"/>
    <w:rsid w:val="00F6227A"/>
    <w:rsid w:val="00F65A68"/>
    <w:rsid w:val="00F71A09"/>
    <w:rsid w:val="00F73C54"/>
    <w:rsid w:val="00F75A62"/>
    <w:rsid w:val="00F769D9"/>
    <w:rsid w:val="00F7775A"/>
    <w:rsid w:val="00F86EB8"/>
    <w:rsid w:val="00F95372"/>
    <w:rsid w:val="00F97BD1"/>
    <w:rsid w:val="00FA1084"/>
    <w:rsid w:val="00FA41BE"/>
    <w:rsid w:val="00FA44F5"/>
    <w:rsid w:val="00FA5FD3"/>
    <w:rsid w:val="00FB0665"/>
    <w:rsid w:val="00FB07C5"/>
    <w:rsid w:val="00FB2C4F"/>
    <w:rsid w:val="00FB6FDB"/>
    <w:rsid w:val="00FC30C8"/>
    <w:rsid w:val="00FC4D4F"/>
    <w:rsid w:val="00FC7B62"/>
    <w:rsid w:val="00FD020B"/>
    <w:rsid w:val="00FD1A02"/>
    <w:rsid w:val="00FD2128"/>
    <w:rsid w:val="00FD25DE"/>
    <w:rsid w:val="00FD5150"/>
    <w:rsid w:val="00FD5ED4"/>
    <w:rsid w:val="00FE0EAC"/>
    <w:rsid w:val="00FE3230"/>
    <w:rsid w:val="00FE3ACF"/>
    <w:rsid w:val="00FE4A60"/>
    <w:rsid w:val="00FE6F81"/>
    <w:rsid w:val="00FF6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BFA19"/>
  <w15:chartTrackingRefBased/>
  <w15:docId w15:val="{FA545250-F285-4F6F-892F-1025FCE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EE9"/>
    <w:rPr>
      <w:rFonts w:ascii="Times New Roman" w:hAnsi="Times New Roman"/>
    </w:rPr>
  </w:style>
  <w:style w:type="paragraph" w:styleId="Heading1">
    <w:name w:val="heading 1"/>
    <w:basedOn w:val="Normal"/>
    <w:next w:val="Normal"/>
    <w:link w:val="Heading1Char"/>
    <w:uiPriority w:val="9"/>
    <w:qFormat/>
    <w:rsid w:val="0060548D"/>
    <w:pPr>
      <w:keepNext/>
      <w:keepLines/>
      <w:numPr>
        <w:numId w:val="1"/>
      </w:numPr>
      <w:spacing w:before="240" w:after="0"/>
      <w:outlineLvl w:val="0"/>
    </w:pPr>
    <w:rPr>
      <w:rFonts w:ascii="Century Gothic" w:eastAsiaTheme="majorEastAsia" w:hAnsi="Century Gothic"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8D"/>
    <w:pPr>
      <w:keepNext/>
      <w:keepLines/>
      <w:numPr>
        <w:ilvl w:val="1"/>
        <w:numId w:val="1"/>
      </w:numPr>
      <w:spacing w:before="120" w:after="0"/>
      <w:outlineLvl w:val="1"/>
    </w:pPr>
    <w:rPr>
      <w:rFonts w:ascii="Century Gothic" w:eastAsiaTheme="majorEastAsia" w:hAnsi="Century Gothic"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48D"/>
    <w:pPr>
      <w:keepNext/>
      <w:keepLines/>
      <w:numPr>
        <w:ilvl w:val="2"/>
        <w:numId w:val="1"/>
      </w:numPr>
      <w:spacing w:before="40" w:after="0"/>
      <w:outlineLvl w:val="2"/>
    </w:pPr>
    <w:rPr>
      <w:rFonts w:ascii="Century Gothic" w:eastAsiaTheme="majorEastAsia" w:hAnsi="Century Gothic"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0548D"/>
    <w:pPr>
      <w:keepNext/>
      <w:keepLines/>
      <w:numPr>
        <w:ilvl w:val="3"/>
        <w:numId w:val="1"/>
      </w:numPr>
      <w:spacing w:before="40" w:after="0"/>
      <w:outlineLvl w:val="3"/>
    </w:pPr>
    <w:rPr>
      <w:rFonts w:ascii="Century Gothic" w:eastAsiaTheme="majorEastAsia" w:hAnsi="Century Gothic" w:cstheme="majorBidi"/>
      <w:i/>
      <w:iCs/>
      <w:color w:val="2F5496" w:themeColor="accent1" w:themeShade="BF"/>
    </w:rPr>
  </w:style>
  <w:style w:type="paragraph" w:styleId="Heading5">
    <w:name w:val="heading 5"/>
    <w:basedOn w:val="Normal"/>
    <w:next w:val="Normal"/>
    <w:link w:val="Heading5Char"/>
    <w:uiPriority w:val="9"/>
    <w:semiHidden/>
    <w:unhideWhenUsed/>
    <w:qFormat/>
    <w:rsid w:val="0036747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747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747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74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74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48D"/>
    <w:pPr>
      <w:spacing w:after="0" w:line="240" w:lineRule="auto"/>
      <w:contextualSpacing/>
    </w:pPr>
    <w:rPr>
      <w:rFonts w:ascii="Century Gothic" w:eastAsiaTheme="majorEastAsia" w:hAnsi="Century Gothic" w:cstheme="majorBidi"/>
      <w:spacing w:val="-10"/>
      <w:kern w:val="28"/>
      <w:sz w:val="56"/>
      <w:szCs w:val="56"/>
    </w:rPr>
  </w:style>
  <w:style w:type="character" w:customStyle="1" w:styleId="TitleChar">
    <w:name w:val="Title Char"/>
    <w:basedOn w:val="DefaultParagraphFont"/>
    <w:link w:val="Title"/>
    <w:uiPriority w:val="10"/>
    <w:rsid w:val="0060548D"/>
    <w:rPr>
      <w:rFonts w:ascii="Century Gothic" w:eastAsiaTheme="majorEastAsia" w:hAnsi="Century Gothic" w:cstheme="majorBidi"/>
      <w:spacing w:val="-10"/>
      <w:kern w:val="28"/>
      <w:sz w:val="56"/>
      <w:szCs w:val="56"/>
    </w:rPr>
  </w:style>
  <w:style w:type="paragraph" w:styleId="Subtitle">
    <w:name w:val="Subtitle"/>
    <w:basedOn w:val="Normal"/>
    <w:next w:val="Normal"/>
    <w:link w:val="SubtitleChar"/>
    <w:uiPriority w:val="11"/>
    <w:qFormat/>
    <w:rsid w:val="00D15E3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15E38"/>
    <w:rPr>
      <w:color w:val="5A5A5A" w:themeColor="text1" w:themeTint="A5"/>
      <w:spacing w:val="15"/>
    </w:rPr>
  </w:style>
  <w:style w:type="character" w:customStyle="1" w:styleId="Heading1Char">
    <w:name w:val="Heading 1 Char"/>
    <w:basedOn w:val="DefaultParagraphFont"/>
    <w:link w:val="Heading1"/>
    <w:uiPriority w:val="9"/>
    <w:rsid w:val="0060548D"/>
    <w:rPr>
      <w:rFonts w:ascii="Century Gothic" w:eastAsiaTheme="majorEastAsia" w:hAnsi="Century Gothic" w:cstheme="majorBidi"/>
      <w:color w:val="2F5496" w:themeColor="accent1" w:themeShade="BF"/>
      <w:sz w:val="32"/>
      <w:szCs w:val="32"/>
    </w:rPr>
  </w:style>
  <w:style w:type="character" w:customStyle="1" w:styleId="Heading2Char">
    <w:name w:val="Heading 2 Char"/>
    <w:basedOn w:val="DefaultParagraphFont"/>
    <w:link w:val="Heading2"/>
    <w:uiPriority w:val="9"/>
    <w:rsid w:val="0060548D"/>
    <w:rPr>
      <w:rFonts w:ascii="Century Gothic" w:eastAsiaTheme="majorEastAsia" w:hAnsi="Century Gothic" w:cstheme="majorBidi"/>
      <w:color w:val="2F5496" w:themeColor="accent1" w:themeShade="BF"/>
      <w:sz w:val="26"/>
      <w:szCs w:val="26"/>
    </w:rPr>
  </w:style>
  <w:style w:type="table" w:styleId="TableGrid">
    <w:name w:val="Table Grid"/>
    <w:basedOn w:val="TableNormal"/>
    <w:uiPriority w:val="39"/>
    <w:rsid w:val="0074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A177C"/>
    <w:pPr>
      <w:keepNext/>
      <w:keepLines/>
      <w:spacing w:after="0" w:line="240" w:lineRule="auto"/>
      <w:contextualSpacing/>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left w:w="115"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465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653C"/>
    <w:rPr>
      <w:color w:val="0563C1" w:themeColor="hyperlink"/>
      <w:u w:val="single"/>
    </w:rPr>
  </w:style>
  <w:style w:type="character" w:styleId="UnresolvedMention">
    <w:name w:val="Unresolved Mention"/>
    <w:basedOn w:val="DefaultParagraphFont"/>
    <w:uiPriority w:val="99"/>
    <w:semiHidden/>
    <w:unhideWhenUsed/>
    <w:rsid w:val="0074653C"/>
    <w:rPr>
      <w:color w:val="605E5C"/>
      <w:shd w:val="clear" w:color="auto" w:fill="E1DFDD"/>
    </w:rPr>
  </w:style>
  <w:style w:type="character" w:customStyle="1" w:styleId="Heading3Char">
    <w:name w:val="Heading 3 Char"/>
    <w:basedOn w:val="DefaultParagraphFont"/>
    <w:link w:val="Heading3"/>
    <w:uiPriority w:val="9"/>
    <w:rsid w:val="0060548D"/>
    <w:rPr>
      <w:rFonts w:ascii="Century Gothic" w:eastAsiaTheme="majorEastAsia" w:hAnsi="Century Gothic" w:cstheme="majorBidi"/>
      <w:color w:val="1F3763" w:themeColor="accent1" w:themeShade="7F"/>
      <w:sz w:val="24"/>
      <w:szCs w:val="24"/>
    </w:rPr>
  </w:style>
  <w:style w:type="paragraph" w:customStyle="1" w:styleId="VerilogSignal">
    <w:name w:val="Verilog Signal"/>
    <w:basedOn w:val="Normal"/>
    <w:link w:val="VerilogSignalChar"/>
    <w:qFormat/>
    <w:rsid w:val="00E80813"/>
    <w:rPr>
      <w:rFonts w:ascii="Courier New" w:hAnsi="Courier New"/>
      <w:noProof/>
    </w:rPr>
  </w:style>
  <w:style w:type="paragraph" w:styleId="ListParagraph">
    <w:name w:val="List Paragraph"/>
    <w:basedOn w:val="Normal"/>
    <w:uiPriority w:val="34"/>
    <w:qFormat/>
    <w:rsid w:val="00E23145"/>
    <w:pPr>
      <w:ind w:left="720"/>
      <w:contextualSpacing/>
    </w:pPr>
  </w:style>
  <w:style w:type="character" w:customStyle="1" w:styleId="VerilogSignalChar">
    <w:name w:val="Verilog Signal Char"/>
    <w:basedOn w:val="DefaultParagraphFont"/>
    <w:link w:val="VerilogSignal"/>
    <w:rsid w:val="00E80813"/>
    <w:rPr>
      <w:rFonts w:ascii="Courier New" w:hAnsi="Courier New"/>
      <w:noProof/>
    </w:rPr>
  </w:style>
  <w:style w:type="paragraph" w:styleId="TOCHeading">
    <w:name w:val="TOC Heading"/>
    <w:basedOn w:val="Heading1"/>
    <w:next w:val="Normal"/>
    <w:uiPriority w:val="39"/>
    <w:unhideWhenUsed/>
    <w:qFormat/>
    <w:rsid w:val="00140183"/>
    <w:pPr>
      <w:outlineLvl w:val="9"/>
    </w:pPr>
    <w:rPr>
      <w:lang w:eastAsia="en-US"/>
    </w:rPr>
  </w:style>
  <w:style w:type="paragraph" w:styleId="TOC1">
    <w:name w:val="toc 1"/>
    <w:basedOn w:val="Normal"/>
    <w:next w:val="Normal"/>
    <w:autoRedefine/>
    <w:uiPriority w:val="39"/>
    <w:unhideWhenUsed/>
    <w:rsid w:val="000A177C"/>
    <w:pPr>
      <w:tabs>
        <w:tab w:val="left" w:pos="440"/>
        <w:tab w:val="right" w:leader="dot" w:pos="9350"/>
      </w:tabs>
      <w:spacing w:after="100"/>
    </w:pPr>
  </w:style>
  <w:style w:type="paragraph" w:styleId="TOC2">
    <w:name w:val="toc 2"/>
    <w:basedOn w:val="Normal"/>
    <w:next w:val="Normal"/>
    <w:autoRedefine/>
    <w:uiPriority w:val="39"/>
    <w:unhideWhenUsed/>
    <w:rsid w:val="00140183"/>
    <w:pPr>
      <w:spacing w:after="100"/>
      <w:ind w:left="220"/>
    </w:pPr>
  </w:style>
  <w:style w:type="paragraph" w:styleId="TOC3">
    <w:name w:val="toc 3"/>
    <w:basedOn w:val="Normal"/>
    <w:next w:val="Normal"/>
    <w:autoRedefine/>
    <w:uiPriority w:val="39"/>
    <w:unhideWhenUsed/>
    <w:rsid w:val="00140183"/>
    <w:pPr>
      <w:spacing w:after="100"/>
      <w:ind w:left="440"/>
    </w:pPr>
  </w:style>
  <w:style w:type="character" w:customStyle="1" w:styleId="Heading4Char">
    <w:name w:val="Heading 4 Char"/>
    <w:basedOn w:val="DefaultParagraphFont"/>
    <w:link w:val="Heading4"/>
    <w:uiPriority w:val="9"/>
    <w:semiHidden/>
    <w:rsid w:val="0060548D"/>
    <w:rPr>
      <w:rFonts w:ascii="Century Gothic" w:eastAsiaTheme="majorEastAsia" w:hAnsi="Century Gothic" w:cstheme="majorBidi"/>
      <w:i/>
      <w:iCs/>
      <w:color w:val="2F5496" w:themeColor="accent1" w:themeShade="BF"/>
    </w:rPr>
  </w:style>
  <w:style w:type="character" w:customStyle="1" w:styleId="Heading5Char">
    <w:name w:val="Heading 5 Char"/>
    <w:basedOn w:val="DefaultParagraphFont"/>
    <w:link w:val="Heading5"/>
    <w:uiPriority w:val="9"/>
    <w:semiHidden/>
    <w:rsid w:val="0036747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747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747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74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747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33762"/>
    <w:pPr>
      <w:tabs>
        <w:tab w:val="center" w:pos="4419"/>
        <w:tab w:val="right" w:pos="8838"/>
      </w:tabs>
      <w:spacing w:after="0" w:line="240" w:lineRule="auto"/>
    </w:pPr>
  </w:style>
  <w:style w:type="character" w:customStyle="1" w:styleId="HeaderChar">
    <w:name w:val="Header Char"/>
    <w:basedOn w:val="DefaultParagraphFont"/>
    <w:link w:val="Header"/>
    <w:uiPriority w:val="99"/>
    <w:rsid w:val="00D33762"/>
  </w:style>
  <w:style w:type="paragraph" w:styleId="Footer">
    <w:name w:val="footer"/>
    <w:basedOn w:val="Normal"/>
    <w:link w:val="FooterChar"/>
    <w:uiPriority w:val="99"/>
    <w:unhideWhenUsed/>
    <w:rsid w:val="00D33762"/>
    <w:pPr>
      <w:tabs>
        <w:tab w:val="center" w:pos="4419"/>
        <w:tab w:val="right" w:pos="8838"/>
      </w:tabs>
      <w:spacing w:after="0" w:line="240" w:lineRule="auto"/>
    </w:pPr>
  </w:style>
  <w:style w:type="character" w:customStyle="1" w:styleId="FooterChar">
    <w:name w:val="Footer Char"/>
    <w:basedOn w:val="DefaultParagraphFont"/>
    <w:link w:val="Footer"/>
    <w:uiPriority w:val="99"/>
    <w:rsid w:val="00D33762"/>
  </w:style>
  <w:style w:type="character" w:styleId="PlaceholderText">
    <w:name w:val="Placeholder Text"/>
    <w:basedOn w:val="DefaultParagraphFont"/>
    <w:uiPriority w:val="99"/>
    <w:semiHidden/>
    <w:rsid w:val="009F753F"/>
    <w:rPr>
      <w:color w:val="808080"/>
    </w:rPr>
  </w:style>
  <w:style w:type="paragraph" w:styleId="BalloonText">
    <w:name w:val="Balloon Text"/>
    <w:basedOn w:val="Normal"/>
    <w:link w:val="BalloonTextChar"/>
    <w:uiPriority w:val="99"/>
    <w:semiHidden/>
    <w:unhideWhenUsed/>
    <w:rsid w:val="006876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67E"/>
    <w:rPr>
      <w:rFonts w:ascii="Segoe UI" w:hAnsi="Segoe UI" w:cs="Segoe UI"/>
      <w:sz w:val="18"/>
      <w:szCs w:val="18"/>
    </w:rPr>
  </w:style>
  <w:style w:type="character" w:styleId="FollowedHyperlink">
    <w:name w:val="FollowedHyperlink"/>
    <w:basedOn w:val="DefaultParagraphFont"/>
    <w:uiPriority w:val="99"/>
    <w:semiHidden/>
    <w:unhideWhenUsed/>
    <w:rsid w:val="00B930F2"/>
    <w:rPr>
      <w:color w:val="954F72" w:themeColor="followedHyperlink"/>
      <w:u w:val="single"/>
    </w:rPr>
  </w:style>
  <w:style w:type="paragraph" w:styleId="NoSpacing">
    <w:name w:val="No Spacing"/>
    <w:link w:val="NoSpacingChar"/>
    <w:uiPriority w:val="1"/>
    <w:qFormat/>
    <w:rsid w:val="000B425B"/>
    <w:pPr>
      <w:spacing w:after="0" w:line="240" w:lineRule="auto"/>
    </w:pPr>
    <w:rPr>
      <w:lang w:eastAsia="en-US"/>
    </w:rPr>
  </w:style>
  <w:style w:type="character" w:customStyle="1" w:styleId="NoSpacingChar">
    <w:name w:val="No Spacing Char"/>
    <w:basedOn w:val="DefaultParagraphFont"/>
    <w:link w:val="NoSpacing"/>
    <w:uiPriority w:val="1"/>
    <w:rsid w:val="000B425B"/>
    <w:rPr>
      <w:lang w:eastAsia="en-US"/>
    </w:rPr>
  </w:style>
  <w:style w:type="table" w:styleId="ListTable3-Accent1">
    <w:name w:val="List Table 3 Accent 1"/>
    <w:basedOn w:val="TableNormal"/>
    <w:uiPriority w:val="48"/>
    <w:rsid w:val="00B13D3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4998">
      <w:bodyDiv w:val="1"/>
      <w:marLeft w:val="0"/>
      <w:marRight w:val="0"/>
      <w:marTop w:val="0"/>
      <w:marBottom w:val="0"/>
      <w:divBdr>
        <w:top w:val="none" w:sz="0" w:space="0" w:color="auto"/>
        <w:left w:val="none" w:sz="0" w:space="0" w:color="auto"/>
        <w:bottom w:val="none" w:sz="0" w:space="0" w:color="auto"/>
        <w:right w:val="none" w:sz="0" w:space="0" w:color="auto"/>
      </w:divBdr>
    </w:div>
    <w:div w:id="285744605">
      <w:bodyDiv w:val="1"/>
      <w:marLeft w:val="0"/>
      <w:marRight w:val="0"/>
      <w:marTop w:val="0"/>
      <w:marBottom w:val="0"/>
      <w:divBdr>
        <w:top w:val="none" w:sz="0" w:space="0" w:color="auto"/>
        <w:left w:val="none" w:sz="0" w:space="0" w:color="auto"/>
        <w:bottom w:val="none" w:sz="0" w:space="0" w:color="auto"/>
        <w:right w:val="none" w:sz="0" w:space="0" w:color="auto"/>
      </w:divBdr>
    </w:div>
    <w:div w:id="351609845">
      <w:bodyDiv w:val="1"/>
      <w:marLeft w:val="0"/>
      <w:marRight w:val="0"/>
      <w:marTop w:val="0"/>
      <w:marBottom w:val="0"/>
      <w:divBdr>
        <w:top w:val="none" w:sz="0" w:space="0" w:color="auto"/>
        <w:left w:val="none" w:sz="0" w:space="0" w:color="auto"/>
        <w:bottom w:val="none" w:sz="0" w:space="0" w:color="auto"/>
        <w:right w:val="none" w:sz="0" w:space="0" w:color="auto"/>
      </w:divBdr>
    </w:div>
    <w:div w:id="389692548">
      <w:bodyDiv w:val="1"/>
      <w:marLeft w:val="0"/>
      <w:marRight w:val="0"/>
      <w:marTop w:val="0"/>
      <w:marBottom w:val="0"/>
      <w:divBdr>
        <w:top w:val="none" w:sz="0" w:space="0" w:color="auto"/>
        <w:left w:val="none" w:sz="0" w:space="0" w:color="auto"/>
        <w:bottom w:val="none" w:sz="0" w:space="0" w:color="auto"/>
        <w:right w:val="none" w:sz="0" w:space="0" w:color="auto"/>
      </w:divBdr>
    </w:div>
    <w:div w:id="913122234">
      <w:bodyDiv w:val="1"/>
      <w:marLeft w:val="0"/>
      <w:marRight w:val="0"/>
      <w:marTop w:val="0"/>
      <w:marBottom w:val="0"/>
      <w:divBdr>
        <w:top w:val="none" w:sz="0" w:space="0" w:color="auto"/>
        <w:left w:val="none" w:sz="0" w:space="0" w:color="auto"/>
        <w:bottom w:val="none" w:sz="0" w:space="0" w:color="auto"/>
        <w:right w:val="none" w:sz="0" w:space="0" w:color="auto"/>
      </w:divBdr>
    </w:div>
    <w:div w:id="918902652">
      <w:bodyDiv w:val="1"/>
      <w:marLeft w:val="0"/>
      <w:marRight w:val="0"/>
      <w:marTop w:val="0"/>
      <w:marBottom w:val="0"/>
      <w:divBdr>
        <w:top w:val="none" w:sz="0" w:space="0" w:color="auto"/>
        <w:left w:val="none" w:sz="0" w:space="0" w:color="auto"/>
        <w:bottom w:val="none" w:sz="0" w:space="0" w:color="auto"/>
        <w:right w:val="none" w:sz="0" w:space="0" w:color="auto"/>
      </w:divBdr>
    </w:div>
    <w:div w:id="937373357">
      <w:bodyDiv w:val="1"/>
      <w:marLeft w:val="0"/>
      <w:marRight w:val="0"/>
      <w:marTop w:val="0"/>
      <w:marBottom w:val="0"/>
      <w:divBdr>
        <w:top w:val="none" w:sz="0" w:space="0" w:color="auto"/>
        <w:left w:val="none" w:sz="0" w:space="0" w:color="auto"/>
        <w:bottom w:val="none" w:sz="0" w:space="0" w:color="auto"/>
        <w:right w:val="none" w:sz="0" w:space="0" w:color="auto"/>
      </w:divBdr>
    </w:div>
    <w:div w:id="1117796631">
      <w:bodyDiv w:val="1"/>
      <w:marLeft w:val="0"/>
      <w:marRight w:val="0"/>
      <w:marTop w:val="0"/>
      <w:marBottom w:val="0"/>
      <w:divBdr>
        <w:top w:val="none" w:sz="0" w:space="0" w:color="auto"/>
        <w:left w:val="none" w:sz="0" w:space="0" w:color="auto"/>
        <w:bottom w:val="none" w:sz="0" w:space="0" w:color="auto"/>
        <w:right w:val="none" w:sz="0" w:space="0" w:color="auto"/>
      </w:divBdr>
    </w:div>
    <w:div w:id="1260527292">
      <w:bodyDiv w:val="1"/>
      <w:marLeft w:val="0"/>
      <w:marRight w:val="0"/>
      <w:marTop w:val="0"/>
      <w:marBottom w:val="0"/>
      <w:divBdr>
        <w:top w:val="none" w:sz="0" w:space="0" w:color="auto"/>
        <w:left w:val="none" w:sz="0" w:space="0" w:color="auto"/>
        <w:bottom w:val="none" w:sz="0" w:space="0" w:color="auto"/>
        <w:right w:val="none" w:sz="0" w:space="0" w:color="auto"/>
      </w:divBdr>
    </w:div>
    <w:div w:id="1404795708">
      <w:bodyDiv w:val="1"/>
      <w:marLeft w:val="0"/>
      <w:marRight w:val="0"/>
      <w:marTop w:val="0"/>
      <w:marBottom w:val="0"/>
      <w:divBdr>
        <w:top w:val="none" w:sz="0" w:space="0" w:color="auto"/>
        <w:left w:val="none" w:sz="0" w:space="0" w:color="auto"/>
        <w:bottom w:val="none" w:sz="0" w:space="0" w:color="auto"/>
        <w:right w:val="none" w:sz="0" w:space="0" w:color="auto"/>
      </w:divBdr>
    </w:div>
    <w:div w:id="1717006831">
      <w:bodyDiv w:val="1"/>
      <w:marLeft w:val="0"/>
      <w:marRight w:val="0"/>
      <w:marTop w:val="0"/>
      <w:marBottom w:val="0"/>
      <w:divBdr>
        <w:top w:val="none" w:sz="0" w:space="0" w:color="auto"/>
        <w:left w:val="none" w:sz="0" w:space="0" w:color="auto"/>
        <w:bottom w:val="none" w:sz="0" w:space="0" w:color="auto"/>
        <w:right w:val="none" w:sz="0" w:space="0" w:color="auto"/>
      </w:divBdr>
    </w:div>
    <w:div w:id="1794321368">
      <w:bodyDiv w:val="1"/>
      <w:marLeft w:val="0"/>
      <w:marRight w:val="0"/>
      <w:marTop w:val="0"/>
      <w:marBottom w:val="0"/>
      <w:divBdr>
        <w:top w:val="none" w:sz="0" w:space="0" w:color="auto"/>
        <w:left w:val="none" w:sz="0" w:space="0" w:color="auto"/>
        <w:bottom w:val="none" w:sz="0" w:space="0" w:color="auto"/>
        <w:right w:val="none" w:sz="0" w:space="0" w:color="auto"/>
      </w:divBdr>
    </w:div>
    <w:div w:id="199467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am.sony.com/Syseng/IMX634FW/blob/master/doc/design/imx681/imx681_dnn.docx" TargetMode="External"/><Relationship Id="rId18" Type="http://schemas.openxmlformats.org/officeDocument/2006/relationships/image" Target="media/image2.emf"/><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package" Target="embeddings/Microsoft_Visio_Drawing1.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am.sony.com/Syseng/IMX634FW/blob/master/doc/design/imx681/imx681_dnn_postprocessing.ppt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am.sony.com/Syseng/IMX634FW/blob/master/doc/design/imx681/imx681_dnn_verification.docx"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sp.semicon.sony.co.jp/sc/104/06/400-Deliverable/200-Design/500-Logic%20design/400-Design/710-BMCTOP/300-FunctionSpecification/IMX681_BMC_Memory_Config.xlsx"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sp.semicon.sony.co.jp/sc/104/06/400-Deliverable/200-Design/500-Logic%20design/000-Logic_Specification/IMX681_DNN_Specification.pptx" TargetMode="External"/><Relationship Id="rId22" Type="http://schemas.openxmlformats.org/officeDocument/2006/relationships/image" Target="media/image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3CAFC0F3A948E193B80CAAF74D911C"/>
        <w:category>
          <w:name w:val="General"/>
          <w:gallery w:val="placeholder"/>
        </w:category>
        <w:types>
          <w:type w:val="bbPlcHdr"/>
        </w:types>
        <w:behaviors>
          <w:behavior w:val="content"/>
        </w:behaviors>
        <w:guid w:val="{BCBC0914-2E91-4618-94E9-54920D7F91D1}"/>
      </w:docPartPr>
      <w:docPartBody>
        <w:p w:rsidR="00077233" w:rsidRDefault="00077233" w:rsidP="00077233">
          <w:pPr>
            <w:pStyle w:val="8A3CAFC0F3A948E193B80CAAF74D911C"/>
          </w:pPr>
          <w:r w:rsidRPr="006E19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54"/>
    <w:rsid w:val="000251D9"/>
    <w:rsid w:val="00077233"/>
    <w:rsid w:val="000F70F0"/>
    <w:rsid w:val="002C7CB6"/>
    <w:rsid w:val="002E6779"/>
    <w:rsid w:val="00324F3E"/>
    <w:rsid w:val="00405CB2"/>
    <w:rsid w:val="00641BB7"/>
    <w:rsid w:val="00686A9A"/>
    <w:rsid w:val="00711380"/>
    <w:rsid w:val="008323EC"/>
    <w:rsid w:val="0089157C"/>
    <w:rsid w:val="00895027"/>
    <w:rsid w:val="008B2F43"/>
    <w:rsid w:val="00902025"/>
    <w:rsid w:val="009477C5"/>
    <w:rsid w:val="009E5351"/>
    <w:rsid w:val="009E551C"/>
    <w:rsid w:val="00C237F0"/>
    <w:rsid w:val="00C35C54"/>
    <w:rsid w:val="00C56CEE"/>
    <w:rsid w:val="00CA01D3"/>
    <w:rsid w:val="00D34BF7"/>
    <w:rsid w:val="00D85166"/>
    <w:rsid w:val="00EC2D6C"/>
    <w:rsid w:val="00F25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7233"/>
    <w:rPr>
      <w:color w:val="808080"/>
    </w:rPr>
  </w:style>
  <w:style w:type="paragraph" w:customStyle="1" w:styleId="8A3CAFC0F3A948E193B80CAAF74D911C">
    <w:name w:val="8A3CAFC0F3A948E193B80CAAF74D911C"/>
    <w:rsid w:val="0007723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8B6FEC6CA2DA4CAD00927C72FCDA0E" ma:contentTypeVersion="2" ma:contentTypeDescription="Create a new document." ma:contentTypeScope="" ma:versionID="ba810edf2c8b4081268e3b76c80e6dd1">
  <xsd:schema xmlns:xsd="http://www.w3.org/2001/XMLSchema" xmlns:xs="http://www.w3.org/2001/XMLSchema" xmlns:p="http://schemas.microsoft.com/office/2006/metadata/properties" xmlns:ns3="3aa9d592-e539-4a43-ace1-85774fd1d98a" targetNamespace="http://schemas.microsoft.com/office/2006/metadata/properties" ma:root="true" ma:fieldsID="3ef60233bd437cf0f6319db1c8d9423d" ns3:_="">
    <xsd:import namespace="3aa9d592-e539-4a43-ace1-85774fd1d98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9d592-e539-4a43-ace1-85774fd1d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13293-9521-41A1-B1BA-699C7A726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9d592-e539-4a43-ace1-85774fd1d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84B593-8869-45E9-BC5C-16ADC6BB15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73A710-28C4-462E-BFBE-FEE1F3289791}">
  <ds:schemaRefs>
    <ds:schemaRef ds:uri="http://schemas.openxmlformats.org/officeDocument/2006/bibliography"/>
  </ds:schemaRefs>
</ds:datastoreItem>
</file>

<file path=customXml/itemProps4.xml><?xml version="1.0" encoding="utf-8"?>
<ds:datastoreItem xmlns:ds="http://schemas.openxmlformats.org/officeDocument/2006/customXml" ds:itemID="{3026F54C-9A6A-4057-9A13-2D016C808C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Pages>
  <Words>6047</Words>
  <Characters>34469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Confidential</vt:lpstr>
    </vt:vector>
  </TitlesOfParts>
  <Company/>
  <LinksUpToDate>false</LinksUpToDate>
  <CharactersWithSpaces>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dc:title>
  <dc:subject/>
  <dc:creator>Cziesler, Cody</dc:creator>
  <cp:keywords/>
  <dc:description/>
  <cp:lastModifiedBy>Reay, Rob</cp:lastModifiedBy>
  <cp:revision>26</cp:revision>
  <dcterms:created xsi:type="dcterms:W3CDTF">2021-05-05T17:48:00Z</dcterms:created>
  <dcterms:modified xsi:type="dcterms:W3CDTF">2022-05-04T13:07:00Z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0x010100728B6FEC6CA2DA4CAD00927C72FCDA0E</vt:lpwstr>
  </property>
</Properties>
</file>